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footer1.xml" ContentType="application/vnd.openxmlformats-officedocument.wordprocessingml.footer+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Default Extension="jpeg" ContentType="image/jpeg"/>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footer2.xml" ContentType="application/vnd.openxmlformats-officedocument.wordprocessingml.footer+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54F" w:rsidRDefault="00F5454F">
      <w:bookmarkStart w:id="0" w:name="_GoBack"/>
      <w:bookmarkEnd w:id="0"/>
    </w:p>
    <w:tbl>
      <w:tblPr>
        <w:tblpPr w:leftFromText="180" w:rightFromText="180" w:vertAnchor="text" w:tblpY="1"/>
        <w:tblOverlap w:val="never"/>
        <w:tblW w:w="10440" w:type="dxa"/>
        <w:shd w:val="clear" w:color="auto" w:fill="FFFFFF"/>
        <w:tblLayout w:type="fixed"/>
        <w:tblLook w:val="04A0"/>
      </w:tblPr>
      <w:tblGrid>
        <w:gridCol w:w="5229"/>
        <w:gridCol w:w="5211"/>
      </w:tblGrid>
      <w:tr w:rsidR="00F5454F" w:rsidTr="00CA47B2">
        <w:trPr>
          <w:trHeight w:val="20"/>
        </w:trPr>
        <w:tc>
          <w:tcPr>
            <w:tcW w:w="5220" w:type="dxa"/>
            <w:shd w:val="clear" w:color="auto" w:fill="FFFFFF"/>
            <w:vAlign w:val="center"/>
          </w:tcPr>
          <w:p w:rsidR="00633151" w:rsidRPr="00EB3C47" w:rsidRDefault="00633151" w:rsidP="00633151">
            <w:pPr>
              <w:spacing w:before="240" w:after="60"/>
              <w:ind w:right="216"/>
              <w:rPr>
                <w:rFonts w:ascii="Arial" w:hAnsi="Arial" w:cs="Arial"/>
                <w:b/>
                <w:color w:val="000000"/>
                <w:sz w:val="20"/>
              </w:rPr>
            </w:pPr>
          </w:p>
          <w:p w:rsidR="00F5454F" w:rsidRPr="00CA47B2" w:rsidRDefault="00F5454F" w:rsidP="00CA47B2">
            <w:pPr>
              <w:spacing w:before="240" w:after="60"/>
              <w:ind w:right="216"/>
              <w:rPr>
                <w:rFonts w:ascii="Arial" w:hAnsi="Arial"/>
                <w:color w:val="002060"/>
                <w:sz w:val="20"/>
              </w:rPr>
            </w:pPr>
            <w:r w:rsidRPr="001367A4">
              <w:rPr>
                <w:rFonts w:ascii="Arial" w:hAnsi="Arial" w:cs="Arial"/>
                <w:b/>
                <w:noProof/>
                <w:color w:val="000000"/>
                <w:sz w:val="20"/>
              </w:rPr>
              <w:drawing>
                <wp:inline distT="0" distB="0" distL="0" distR="0">
                  <wp:extent cx="3136900" cy="619125"/>
                  <wp:effectExtent l="0" t="0" r="6350" b="9525"/>
                  <wp:docPr id="8" name="Picture 8"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02" w:type="dxa"/>
            <w:shd w:val="clear" w:color="auto" w:fill="FFFFFF"/>
            <w:vAlign w:val="center"/>
          </w:tcPr>
          <w:p w:rsidR="00F5454F" w:rsidRPr="00CA47B2" w:rsidRDefault="00F5454F" w:rsidP="00CA47B2">
            <w:pPr>
              <w:spacing w:line="264" w:lineRule="auto"/>
              <w:ind w:right="216"/>
              <w:rPr>
                <w:b/>
                <w:color w:val="0070C0"/>
              </w:rPr>
            </w:pPr>
            <w:r w:rsidRPr="00CA47B2">
              <w:rPr>
                <w:b/>
                <w:color w:val="0070C0"/>
              </w:rPr>
              <w:t>Institutional Review Board</w:t>
            </w:r>
          </w:p>
          <w:p w:rsidR="00F5454F" w:rsidRPr="00CA47B2" w:rsidRDefault="00F5454F" w:rsidP="00CA47B2">
            <w:pPr>
              <w:spacing w:line="264" w:lineRule="auto"/>
              <w:ind w:right="216"/>
              <w:rPr>
                <w:b/>
                <w:color w:val="0070C0"/>
              </w:rPr>
            </w:pPr>
            <w:r w:rsidRPr="00CA47B2">
              <w:rPr>
                <w:b/>
                <w:color w:val="0070C0"/>
              </w:rPr>
              <w:t>Human Research Protections</w:t>
            </w:r>
          </w:p>
          <w:p w:rsidR="00F5454F" w:rsidRPr="00CA47B2" w:rsidRDefault="00F5454F" w:rsidP="00CA47B2">
            <w:pPr>
              <w:spacing w:line="264" w:lineRule="auto"/>
              <w:ind w:right="216"/>
              <w:rPr>
                <w:b/>
                <w:color w:val="0070C0"/>
              </w:rPr>
            </w:pPr>
            <w:r w:rsidRPr="00CA47B2">
              <w:rPr>
                <w:b/>
                <w:color w:val="0070C0"/>
              </w:rPr>
              <w:t xml:space="preserve">Social/Behavioral/Educational Research </w:t>
            </w:r>
          </w:p>
          <w:p w:rsidR="00F5454F" w:rsidRPr="0019582A" w:rsidRDefault="00F5454F" w:rsidP="00412BAF">
            <w:pPr>
              <w:rPr>
                <w:b/>
                <w:color w:val="C00000"/>
              </w:rPr>
            </w:pPr>
            <w:r w:rsidRPr="0019582A">
              <w:rPr>
                <w:b/>
                <w:color w:val="C00000"/>
              </w:rPr>
              <w:t xml:space="preserve">Exempt Categories Checklist and </w:t>
            </w:r>
          </w:p>
          <w:p w:rsidR="00F5454F" w:rsidRPr="00CA47B2" w:rsidRDefault="00F5454F" w:rsidP="0019582A">
            <w:pPr>
              <w:spacing w:line="264" w:lineRule="auto"/>
              <w:ind w:right="216" w:hanging="18"/>
              <w:rPr>
                <w:rFonts w:ascii="Arial" w:hAnsi="Arial"/>
                <w:b/>
                <w:color w:val="0064A4"/>
                <w:sz w:val="22"/>
              </w:rPr>
            </w:pPr>
            <w:r w:rsidRPr="0019582A">
              <w:rPr>
                <w:b/>
                <w:color w:val="C00000"/>
              </w:rPr>
              <w:t xml:space="preserve">Protocol Narrative </w:t>
            </w:r>
          </w:p>
        </w:tc>
      </w:tr>
    </w:tbl>
    <w:p w:rsidR="00F5454F" w:rsidRDefault="00F5454F" w:rsidP="00F5454F"/>
    <w:p w:rsidR="00F5454F" w:rsidRDefault="00F5454F" w:rsidP="00F5454F">
      <w:pPr>
        <w:rPr>
          <w:b/>
          <w:color w:val="0070C0"/>
        </w:rPr>
      </w:pPr>
    </w:p>
    <w:p w:rsidR="00F5454F" w:rsidRDefault="00F5454F" w:rsidP="00F5454F">
      <w:pPr>
        <w:jc w:val="center"/>
        <w:rPr>
          <w:b/>
          <w:color w:val="0070C0"/>
          <w:sz w:val="22"/>
        </w:rPr>
      </w:pPr>
      <w:r w:rsidRPr="009B6C87">
        <w:rPr>
          <w:b/>
          <w:color w:val="0070C0"/>
          <w:sz w:val="22"/>
        </w:rPr>
        <w:t>CONSIDER THE FOLLOWING BEFORE YOU COMPLETE THIS NARRATIVE:</w:t>
      </w:r>
    </w:p>
    <w:p w:rsidR="00260862" w:rsidRPr="009B6C87" w:rsidRDefault="00260862" w:rsidP="00F5454F">
      <w:pPr>
        <w:jc w:val="center"/>
        <w:rPr>
          <w:b/>
          <w:color w:val="0070C0"/>
          <w:sz w:val="22"/>
        </w:rPr>
      </w:pPr>
    </w:p>
    <w:p w:rsidR="00F5454F" w:rsidRDefault="00F5454F" w:rsidP="00F5454F">
      <w:pPr>
        <w:rPr>
          <w:color w:val="auto"/>
        </w:rPr>
      </w:pPr>
    </w:p>
    <w:p w:rsidR="00F5454F" w:rsidRDefault="00F5454F" w:rsidP="00F5454F">
      <w:pPr>
        <w:rPr>
          <w:color w:val="auto"/>
        </w:rPr>
      </w:pPr>
    </w:p>
    <w:p w:rsidR="00F5454F" w:rsidRPr="0064693C" w:rsidRDefault="00F5454F" w:rsidP="00F5454F">
      <w:pPr>
        <w:rPr>
          <w:rFonts w:ascii="Arial" w:hAnsi="Arial" w:cs="Arial"/>
          <w:b/>
          <w:color w:val="auto"/>
          <w:sz w:val="22"/>
        </w:rPr>
      </w:pPr>
      <w:r w:rsidRPr="0064693C">
        <w:rPr>
          <w:rFonts w:ascii="Arial" w:hAnsi="Arial" w:cs="Arial"/>
          <w:b/>
          <w:color w:val="auto"/>
          <w:sz w:val="22"/>
        </w:rPr>
        <w:t>Human Subjects Research Screening:</w:t>
      </w:r>
    </w:p>
    <w:p w:rsidR="00F5454F" w:rsidRPr="0064693C" w:rsidRDefault="00F5454F" w:rsidP="00F5454F">
      <w:pPr>
        <w:rPr>
          <w:rFonts w:ascii="Arial" w:hAnsi="Arial" w:cs="Arial"/>
          <w:color w:val="auto"/>
        </w:rPr>
      </w:pPr>
    </w:p>
    <w:p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Does your activity constitute research?</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Are you conducting an investigation, an inquiry to gather facts, or an examination of a phenomenon?</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Is it systematic, involving a system, method, or plan that will be employed consistently throughout data collection?</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w:t>
      </w:r>
      <w:r w:rsidR="006E2330">
        <w:rPr>
          <w:rFonts w:ascii="Arial" w:hAnsi="Arial" w:cs="Arial"/>
          <w:color w:val="auto"/>
          <w:sz w:val="22"/>
        </w:rPr>
        <w:t>the results of your activity be presented as representing the larger population from which your sample was recruited</w:t>
      </w:r>
      <w:r w:rsidRPr="0064693C">
        <w:rPr>
          <w:rFonts w:ascii="Arial" w:hAnsi="Arial" w:cs="Arial"/>
          <w:color w:val="auto"/>
          <w:sz w:val="22"/>
        </w:rPr>
        <w:t>? (Answer, ‘No’, if the data applies only to the specific study population)?</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 xml:space="preserve">Will your findings be presented beyond the class or department setting, such as presented at the Undergraduate Research Symposium, a conference, or published in a peer-reviewed journal or used in a </w:t>
      </w:r>
      <w:r w:rsidR="006E2330">
        <w:rPr>
          <w:rFonts w:ascii="Arial" w:hAnsi="Arial" w:cs="Arial"/>
          <w:color w:val="auto"/>
          <w:sz w:val="22"/>
        </w:rPr>
        <w:t xml:space="preserve">graduate level </w:t>
      </w:r>
      <w:r w:rsidRPr="0064693C">
        <w:rPr>
          <w:rFonts w:ascii="Arial" w:hAnsi="Arial" w:cs="Arial"/>
          <w:color w:val="auto"/>
          <w:sz w:val="22"/>
        </w:rPr>
        <w:t>thesis or dissertation?</w:t>
      </w:r>
    </w:p>
    <w:p w:rsidR="00F5454F" w:rsidRPr="0064693C" w:rsidRDefault="00F5454F" w:rsidP="00F5454F">
      <w:pPr>
        <w:pStyle w:val="ListParagraph"/>
        <w:ind w:left="1080"/>
        <w:rPr>
          <w:rFonts w:ascii="Arial" w:hAnsi="Arial" w:cs="Arial"/>
          <w:color w:val="auto"/>
          <w:sz w:val="22"/>
        </w:rPr>
      </w:pPr>
    </w:p>
    <w:p w:rsidR="00F5454F" w:rsidRPr="0064693C" w:rsidRDefault="00F5454F" w:rsidP="00F5454F">
      <w:pPr>
        <w:ind w:left="720"/>
        <w:rPr>
          <w:rFonts w:ascii="Arial" w:hAnsi="Arial" w:cs="Arial"/>
          <w:b/>
          <w:color w:val="0070C0"/>
          <w:sz w:val="22"/>
        </w:rPr>
      </w:pPr>
      <w:r w:rsidRPr="0064693C">
        <w:rPr>
          <w:rFonts w:ascii="Arial" w:hAnsi="Arial" w:cs="Arial"/>
          <w:b/>
          <w:color w:val="0070C0"/>
          <w:sz w:val="22"/>
        </w:rPr>
        <w:t xml:space="preserve">If you answer “NO” to EACH </w:t>
      </w:r>
      <w:r>
        <w:rPr>
          <w:rFonts w:ascii="Arial" w:hAnsi="Arial" w:cs="Arial"/>
          <w:b/>
          <w:color w:val="0070C0"/>
          <w:sz w:val="22"/>
        </w:rPr>
        <w:t>of the Q</w:t>
      </w:r>
      <w:r w:rsidRPr="0064693C">
        <w:rPr>
          <w:rFonts w:ascii="Arial" w:hAnsi="Arial" w:cs="Arial"/>
          <w:b/>
          <w:color w:val="0070C0"/>
          <w:sz w:val="22"/>
        </w:rPr>
        <w:t>uestion</w:t>
      </w:r>
      <w:r>
        <w:rPr>
          <w:rFonts w:ascii="Arial" w:hAnsi="Arial" w:cs="Arial"/>
          <w:b/>
          <w:color w:val="0070C0"/>
          <w:sz w:val="22"/>
        </w:rPr>
        <w:t>s</w:t>
      </w:r>
      <w:r w:rsidRPr="0064693C">
        <w:rPr>
          <w:rFonts w:ascii="Arial" w:hAnsi="Arial" w:cs="Arial"/>
          <w:b/>
          <w:color w:val="0070C0"/>
          <w:sz w:val="22"/>
        </w:rPr>
        <w:t xml:space="preserve"> 1a-d, your study is not research. IRB review is not required.  If you answered “YES” to any of the Questions 1a-d continue to Question 2.</w:t>
      </w:r>
    </w:p>
    <w:p w:rsidR="00F5454F" w:rsidRPr="0064693C" w:rsidRDefault="00F5454F" w:rsidP="00F5454F">
      <w:pPr>
        <w:pStyle w:val="ListParagraph"/>
        <w:ind w:left="1080"/>
        <w:rPr>
          <w:rFonts w:ascii="Arial" w:hAnsi="Arial" w:cs="Arial"/>
          <w:b/>
          <w:color w:val="auto"/>
          <w:sz w:val="22"/>
        </w:rPr>
      </w:pPr>
    </w:p>
    <w:p w:rsidR="00F5454F" w:rsidRPr="0064693C" w:rsidRDefault="00F5454F" w:rsidP="00F5454F">
      <w:pPr>
        <w:pStyle w:val="ListParagraph"/>
        <w:ind w:left="1080"/>
        <w:rPr>
          <w:rFonts w:ascii="Arial" w:hAnsi="Arial" w:cs="Arial"/>
          <w:b/>
          <w:color w:val="auto"/>
          <w:sz w:val="22"/>
        </w:rPr>
      </w:pPr>
    </w:p>
    <w:p w:rsidR="00F5454F" w:rsidRPr="0064693C" w:rsidRDefault="00F5454F" w:rsidP="00F5454F">
      <w:pPr>
        <w:pStyle w:val="ListParagraph"/>
        <w:numPr>
          <w:ilvl w:val="0"/>
          <w:numId w:val="39"/>
        </w:numPr>
        <w:rPr>
          <w:rFonts w:ascii="Arial" w:hAnsi="Arial" w:cs="Arial"/>
          <w:b/>
          <w:color w:val="auto"/>
          <w:sz w:val="22"/>
        </w:rPr>
      </w:pPr>
      <w:r w:rsidRPr="0064693C">
        <w:rPr>
          <w:rFonts w:ascii="Arial" w:hAnsi="Arial" w:cs="Arial"/>
          <w:b/>
          <w:color w:val="auto"/>
          <w:sz w:val="22"/>
        </w:rPr>
        <w:t>Does my research involving human subjects?</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your research gather information about living human individuals</w:t>
      </w:r>
      <w:r w:rsidR="00585B1E">
        <w:rPr>
          <w:rFonts w:ascii="Arial" w:hAnsi="Arial" w:cs="Arial"/>
          <w:color w:val="auto"/>
          <w:sz w:val="22"/>
        </w:rPr>
        <w:t>?</w:t>
      </w:r>
      <w:r w:rsidRPr="0064693C">
        <w:rPr>
          <w:rFonts w:ascii="Arial" w:hAnsi="Arial" w:cs="Arial"/>
          <w:color w:val="auto"/>
          <w:sz w:val="22"/>
        </w:rPr>
        <w:t xml:space="preserve"> </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 be interacting with the respondents or intervening in their daily routine, including over the phone, by email or via the internet?</w:t>
      </w:r>
    </w:p>
    <w:p w:rsidR="00F5454F" w:rsidRPr="0064693C" w:rsidRDefault="00F5454F" w:rsidP="00F5454F">
      <w:pPr>
        <w:pStyle w:val="ListParagraph"/>
        <w:numPr>
          <w:ilvl w:val="1"/>
          <w:numId w:val="39"/>
        </w:numPr>
        <w:rPr>
          <w:rFonts w:ascii="Arial" w:hAnsi="Arial" w:cs="Arial"/>
          <w:color w:val="auto"/>
          <w:sz w:val="22"/>
        </w:rPr>
      </w:pPr>
      <w:r w:rsidRPr="0064693C">
        <w:rPr>
          <w:rFonts w:ascii="Arial" w:hAnsi="Arial" w:cs="Arial"/>
          <w:color w:val="auto"/>
          <w:sz w:val="22"/>
        </w:rPr>
        <w:t>Will you collect information that would allow you or another researcher to identify the</w:t>
      </w:r>
    </w:p>
    <w:p w:rsidR="00F5454F" w:rsidRPr="0064693C" w:rsidRDefault="00F5454F" w:rsidP="00F5454F">
      <w:pPr>
        <w:pStyle w:val="ListParagraph"/>
        <w:ind w:left="1080"/>
        <w:rPr>
          <w:rFonts w:ascii="Arial" w:hAnsi="Arial" w:cs="Arial"/>
          <w:color w:val="auto"/>
          <w:sz w:val="22"/>
        </w:rPr>
      </w:pPr>
      <w:r w:rsidRPr="0064693C">
        <w:rPr>
          <w:rFonts w:ascii="Arial" w:hAnsi="Arial" w:cs="Arial"/>
          <w:color w:val="auto"/>
          <w:sz w:val="22"/>
        </w:rPr>
        <w:t>participants (examples: Name, Social Security Number, phone number, mailing address, email</w:t>
      </w:r>
      <w:r w:rsidR="004B5128">
        <w:rPr>
          <w:rFonts w:ascii="Arial" w:hAnsi="Arial" w:cs="Arial"/>
          <w:color w:val="auto"/>
          <w:sz w:val="22"/>
        </w:rPr>
        <w:t xml:space="preserve"> address</w:t>
      </w:r>
      <w:r w:rsidRPr="0064693C">
        <w:rPr>
          <w:rFonts w:ascii="Arial" w:hAnsi="Arial" w:cs="Arial"/>
          <w:color w:val="auto"/>
          <w:sz w:val="22"/>
        </w:rPr>
        <w:t>, medical record number or any other number or code that pertains specifically to an individual)?</w:t>
      </w:r>
    </w:p>
    <w:p w:rsidR="00F5454F" w:rsidRPr="004B5128" w:rsidRDefault="00F5454F" w:rsidP="004B5128">
      <w:pPr>
        <w:pStyle w:val="ListParagraph"/>
        <w:numPr>
          <w:ilvl w:val="1"/>
          <w:numId w:val="39"/>
        </w:numPr>
        <w:rPr>
          <w:rFonts w:ascii="Arial" w:hAnsi="Arial" w:cs="Arial"/>
          <w:color w:val="auto"/>
          <w:sz w:val="22"/>
        </w:rPr>
      </w:pPr>
      <w:r w:rsidRPr="0064693C">
        <w:rPr>
          <w:rFonts w:ascii="Arial" w:hAnsi="Arial" w:cs="Arial"/>
          <w:color w:val="auto"/>
          <w:sz w:val="22"/>
        </w:rPr>
        <w:t xml:space="preserve">Is the information being collected considered to be private information, </w:t>
      </w:r>
      <w:r w:rsidR="004B5128">
        <w:rPr>
          <w:rFonts w:ascii="Arial" w:hAnsi="Arial" w:cs="Arial"/>
          <w:color w:val="auto"/>
          <w:sz w:val="22"/>
        </w:rPr>
        <w:t>where</w:t>
      </w:r>
      <w:r w:rsidR="004B5128" w:rsidRPr="0064693C">
        <w:rPr>
          <w:rFonts w:ascii="Arial" w:hAnsi="Arial" w:cs="Arial"/>
          <w:color w:val="auto"/>
          <w:sz w:val="22"/>
        </w:rPr>
        <w:t xml:space="preserve"> </w:t>
      </w:r>
      <w:r w:rsidR="004B5128">
        <w:rPr>
          <w:rFonts w:ascii="Arial" w:hAnsi="Arial" w:cs="Arial"/>
          <w:color w:val="auto"/>
          <w:sz w:val="22"/>
        </w:rPr>
        <w:t xml:space="preserve">an individual would </w:t>
      </w:r>
      <w:r w:rsidRPr="0064693C">
        <w:rPr>
          <w:rFonts w:ascii="Arial" w:hAnsi="Arial" w:cs="Arial"/>
          <w:color w:val="auto"/>
          <w:sz w:val="22"/>
        </w:rPr>
        <w:t>expect</w:t>
      </w:r>
      <w:r w:rsidR="004B5128">
        <w:rPr>
          <w:rFonts w:ascii="Arial" w:hAnsi="Arial" w:cs="Arial"/>
          <w:color w:val="auto"/>
          <w:sz w:val="22"/>
        </w:rPr>
        <w:t xml:space="preserve"> such information </w:t>
      </w:r>
      <w:r w:rsidRPr="0064693C">
        <w:rPr>
          <w:rFonts w:ascii="Arial" w:hAnsi="Arial" w:cs="Arial"/>
          <w:color w:val="auto"/>
          <w:sz w:val="22"/>
        </w:rPr>
        <w:t xml:space="preserve">not be made public, or in a context </w:t>
      </w:r>
      <w:r w:rsidR="004B5128">
        <w:rPr>
          <w:rFonts w:ascii="Arial" w:hAnsi="Arial" w:cs="Arial"/>
          <w:color w:val="auto"/>
          <w:sz w:val="22"/>
        </w:rPr>
        <w:t>where</w:t>
      </w:r>
      <w:r w:rsidR="004B5128" w:rsidRPr="0064693C">
        <w:rPr>
          <w:rFonts w:ascii="Arial" w:hAnsi="Arial" w:cs="Arial"/>
          <w:color w:val="auto"/>
          <w:sz w:val="22"/>
        </w:rPr>
        <w:t xml:space="preserve"> </w:t>
      </w:r>
      <w:r w:rsidRPr="0064693C">
        <w:rPr>
          <w:rFonts w:ascii="Arial" w:hAnsi="Arial" w:cs="Arial"/>
          <w:color w:val="auto"/>
          <w:sz w:val="22"/>
        </w:rPr>
        <w:t xml:space="preserve">an individual would not otherwise </w:t>
      </w:r>
      <w:r w:rsidR="004B5128" w:rsidRPr="0064693C">
        <w:rPr>
          <w:rFonts w:ascii="Arial" w:hAnsi="Arial" w:cs="Arial"/>
          <w:color w:val="auto"/>
          <w:sz w:val="22"/>
        </w:rPr>
        <w:t>expec</w:t>
      </w:r>
      <w:r w:rsidR="004B5128">
        <w:rPr>
          <w:rFonts w:ascii="Arial" w:hAnsi="Arial" w:cs="Arial"/>
          <w:color w:val="auto"/>
          <w:sz w:val="22"/>
        </w:rPr>
        <w:t xml:space="preserve">t to </w:t>
      </w:r>
      <w:r w:rsidRPr="004B5128">
        <w:rPr>
          <w:rFonts w:ascii="Arial" w:hAnsi="Arial" w:cs="Arial"/>
          <w:color w:val="auto"/>
          <w:sz w:val="22"/>
        </w:rPr>
        <w:t>be observed or recorded (such as in their home)?</w:t>
      </w:r>
    </w:p>
    <w:p w:rsidR="00F5454F" w:rsidRPr="0064693C" w:rsidRDefault="00F5454F" w:rsidP="00F5454F">
      <w:pPr>
        <w:ind w:left="720"/>
        <w:rPr>
          <w:rFonts w:ascii="Arial" w:hAnsi="Arial" w:cs="Arial"/>
          <w:b/>
          <w:bCs/>
          <w:color w:val="auto"/>
          <w:sz w:val="22"/>
          <w:szCs w:val="22"/>
        </w:rPr>
      </w:pPr>
    </w:p>
    <w:p w:rsidR="00F5454F" w:rsidRPr="0064693C" w:rsidRDefault="00F5454F" w:rsidP="00F5454F">
      <w:pPr>
        <w:ind w:left="720"/>
        <w:rPr>
          <w:rFonts w:ascii="Arial" w:hAnsi="Arial" w:cs="Arial"/>
          <w:color w:val="0070C0"/>
          <w:sz w:val="22"/>
          <w:szCs w:val="22"/>
        </w:rPr>
      </w:pPr>
      <w:r w:rsidRPr="0064693C">
        <w:rPr>
          <w:rFonts w:ascii="Arial" w:hAnsi="Arial" w:cs="Arial"/>
          <w:b/>
          <w:bCs/>
          <w:color w:val="0070C0"/>
          <w:sz w:val="22"/>
          <w:szCs w:val="22"/>
        </w:rPr>
        <w:t xml:space="preserve">If you answer “NO” to EACH </w:t>
      </w:r>
      <w:r>
        <w:rPr>
          <w:rFonts w:ascii="Arial" w:hAnsi="Arial" w:cs="Arial"/>
          <w:b/>
          <w:bCs/>
          <w:color w:val="0070C0"/>
          <w:sz w:val="22"/>
          <w:szCs w:val="22"/>
        </w:rPr>
        <w:t>of the Q</w:t>
      </w:r>
      <w:r w:rsidRPr="0064693C">
        <w:rPr>
          <w:rFonts w:ascii="Arial" w:hAnsi="Arial" w:cs="Arial"/>
          <w:b/>
          <w:bCs/>
          <w:color w:val="0070C0"/>
          <w:sz w:val="22"/>
          <w:szCs w:val="22"/>
        </w:rPr>
        <w:t>uestion</w:t>
      </w:r>
      <w:r>
        <w:rPr>
          <w:rFonts w:ascii="Arial" w:hAnsi="Arial" w:cs="Arial"/>
          <w:b/>
          <w:bCs/>
          <w:color w:val="0070C0"/>
          <w:sz w:val="22"/>
          <w:szCs w:val="22"/>
        </w:rPr>
        <w:t>s</w:t>
      </w:r>
      <w:r w:rsidRPr="0064693C">
        <w:rPr>
          <w:rFonts w:ascii="Arial" w:hAnsi="Arial" w:cs="Arial"/>
          <w:b/>
          <w:bCs/>
          <w:color w:val="0070C0"/>
          <w:sz w:val="22"/>
          <w:szCs w:val="22"/>
        </w:rPr>
        <w:t xml:space="preserve"> 2a-d, your research does not involve human participants. IRB review is not required. </w:t>
      </w:r>
      <w:r w:rsidRPr="0064693C">
        <w:rPr>
          <w:rFonts w:ascii="Arial" w:hAnsi="Arial" w:cs="Arial"/>
          <w:color w:val="0070C0"/>
          <w:sz w:val="22"/>
          <w:szCs w:val="22"/>
        </w:rPr>
        <w:t xml:space="preserve"> </w:t>
      </w:r>
    </w:p>
    <w:p w:rsidR="00F5454F" w:rsidRPr="0064693C" w:rsidRDefault="00F5454F" w:rsidP="00F5454F">
      <w:pPr>
        <w:ind w:left="720"/>
        <w:rPr>
          <w:rFonts w:ascii="Arial" w:hAnsi="Arial" w:cs="Arial"/>
          <w:color w:val="auto"/>
          <w:sz w:val="22"/>
          <w:szCs w:val="22"/>
        </w:rPr>
      </w:pPr>
    </w:p>
    <w:p w:rsidR="00F5454F" w:rsidRPr="0064693C" w:rsidRDefault="00F5454F" w:rsidP="00F5454F">
      <w:pPr>
        <w:ind w:left="720"/>
        <w:rPr>
          <w:rFonts w:ascii="Arial" w:hAnsi="Arial" w:cs="Arial"/>
          <w:color w:val="auto"/>
          <w:sz w:val="22"/>
          <w:szCs w:val="22"/>
        </w:rPr>
      </w:pPr>
      <w:proofErr w:type="gramStart"/>
      <w:r w:rsidRPr="0064693C">
        <w:rPr>
          <w:rFonts w:ascii="Arial" w:hAnsi="Arial" w:cs="Arial"/>
          <w:color w:val="auto"/>
          <w:sz w:val="22"/>
          <w:szCs w:val="22"/>
        </w:rPr>
        <w:t xml:space="preserve">If you would like documentation that your activity does not constitute human subjects research complete a request for </w:t>
      </w:r>
      <w:hyperlink r:id="rId9" w:history="1">
        <w:r w:rsidRPr="0064693C">
          <w:rPr>
            <w:rStyle w:val="Hyperlink"/>
            <w:rFonts w:ascii="Arial" w:hAnsi="Arial" w:cs="Arial"/>
            <w:color w:val="0070C0"/>
            <w:sz w:val="22"/>
            <w:szCs w:val="22"/>
          </w:rPr>
          <w:t>Determination of Non-Human Subjects Research</w:t>
        </w:r>
      </w:hyperlink>
      <w:r w:rsidRPr="0064693C">
        <w:rPr>
          <w:rFonts w:ascii="Arial" w:hAnsi="Arial" w:cs="Arial"/>
          <w:color w:val="0070C0"/>
          <w:sz w:val="22"/>
          <w:szCs w:val="22"/>
        </w:rPr>
        <w:t>.</w:t>
      </w:r>
      <w:proofErr w:type="gramEnd"/>
      <w:r w:rsidRPr="0064693C">
        <w:rPr>
          <w:rFonts w:ascii="Arial" w:hAnsi="Arial" w:cs="Arial"/>
          <w:color w:val="0070C0"/>
          <w:sz w:val="22"/>
          <w:szCs w:val="22"/>
        </w:rPr>
        <w:t xml:space="preserve">  </w:t>
      </w:r>
      <w:r w:rsidRPr="0064693C">
        <w:rPr>
          <w:rFonts w:ascii="Arial" w:hAnsi="Arial" w:cs="Arial"/>
          <w:color w:val="auto"/>
          <w:sz w:val="22"/>
          <w:szCs w:val="22"/>
        </w:rPr>
        <w:t>The Human Research Protections staff will review, sign and return the determination</w:t>
      </w:r>
      <w:r>
        <w:rPr>
          <w:rFonts w:ascii="Arial" w:hAnsi="Arial" w:cs="Arial"/>
          <w:color w:val="auto"/>
          <w:sz w:val="22"/>
          <w:szCs w:val="22"/>
        </w:rPr>
        <w:t xml:space="preserve"> form</w:t>
      </w:r>
      <w:r w:rsidRPr="0064693C">
        <w:rPr>
          <w:rFonts w:ascii="Arial" w:hAnsi="Arial" w:cs="Arial"/>
          <w:color w:val="auto"/>
          <w:sz w:val="22"/>
          <w:szCs w:val="22"/>
        </w:rPr>
        <w:t xml:space="preserve"> for your records.</w:t>
      </w:r>
    </w:p>
    <w:p w:rsidR="00F5454F" w:rsidRPr="0064693C" w:rsidRDefault="00F5454F" w:rsidP="00F5454F">
      <w:pPr>
        <w:ind w:left="720"/>
        <w:rPr>
          <w:rFonts w:ascii="Arial" w:hAnsi="Arial" w:cs="Arial"/>
          <w:b/>
          <w:color w:val="auto"/>
          <w:sz w:val="22"/>
          <w:szCs w:val="22"/>
        </w:rPr>
      </w:pPr>
    </w:p>
    <w:p w:rsidR="00F5454F" w:rsidRDefault="00F5454F" w:rsidP="00F5454F">
      <w:pPr>
        <w:ind w:left="720"/>
        <w:rPr>
          <w:rFonts w:ascii="Arial" w:hAnsi="Arial" w:cs="Arial"/>
          <w:b/>
          <w:color w:val="0070C0"/>
          <w:sz w:val="22"/>
          <w:szCs w:val="22"/>
        </w:rPr>
      </w:pPr>
      <w:r w:rsidRPr="0064693C">
        <w:rPr>
          <w:rFonts w:ascii="Arial" w:hAnsi="Arial" w:cs="Arial"/>
          <w:b/>
          <w:color w:val="0070C0"/>
          <w:sz w:val="22"/>
          <w:szCs w:val="22"/>
        </w:rPr>
        <w:t xml:space="preserve">If you answered “YES” to any of </w:t>
      </w:r>
      <w:r>
        <w:rPr>
          <w:rFonts w:ascii="Arial" w:hAnsi="Arial" w:cs="Arial"/>
          <w:b/>
          <w:color w:val="0070C0"/>
          <w:sz w:val="22"/>
          <w:szCs w:val="22"/>
        </w:rPr>
        <w:t xml:space="preserve">the </w:t>
      </w:r>
      <w:r w:rsidRPr="0064693C">
        <w:rPr>
          <w:rFonts w:ascii="Arial" w:hAnsi="Arial" w:cs="Arial"/>
          <w:b/>
          <w:color w:val="0070C0"/>
          <w:sz w:val="22"/>
          <w:szCs w:val="22"/>
        </w:rPr>
        <w:t>Questions 2a-d continue to Question 3.</w:t>
      </w:r>
    </w:p>
    <w:p w:rsidR="00260862" w:rsidRPr="00260862" w:rsidRDefault="00260862" w:rsidP="00F5454F">
      <w:pPr>
        <w:ind w:left="720"/>
        <w:rPr>
          <w:rFonts w:ascii="Arial" w:hAnsi="Arial" w:cs="Arial"/>
          <w:b/>
          <w:color w:val="C00000"/>
          <w:sz w:val="22"/>
          <w:szCs w:val="22"/>
        </w:rPr>
      </w:pPr>
      <w:proofErr w:type="gramStart"/>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roofErr w:type="gramEnd"/>
    </w:p>
    <w:p w:rsidR="00F5454F" w:rsidRDefault="00F5454F" w:rsidP="00F5454F">
      <w:pPr>
        <w:rPr>
          <w:rFonts w:ascii="Arial" w:hAnsi="Arial" w:cs="Arial"/>
          <w:b/>
          <w:color w:val="auto"/>
          <w:sz w:val="22"/>
          <w:szCs w:val="22"/>
        </w:rPr>
      </w:pPr>
    </w:p>
    <w:p w:rsidR="004B5128" w:rsidRDefault="004B5128" w:rsidP="00F5454F">
      <w:pPr>
        <w:rPr>
          <w:rFonts w:ascii="Arial" w:hAnsi="Arial" w:cs="Arial"/>
          <w:b/>
          <w:color w:val="auto"/>
          <w:sz w:val="22"/>
          <w:szCs w:val="22"/>
        </w:rPr>
      </w:pPr>
    </w:p>
    <w:p w:rsidR="00F5454F" w:rsidRPr="0064693C" w:rsidRDefault="00F5454F" w:rsidP="00F5454F">
      <w:pPr>
        <w:rPr>
          <w:rFonts w:ascii="Arial" w:hAnsi="Arial" w:cs="Arial"/>
          <w:b/>
          <w:color w:val="auto"/>
          <w:sz w:val="22"/>
          <w:szCs w:val="22"/>
        </w:rPr>
      </w:pPr>
      <w:r w:rsidRPr="0064693C">
        <w:rPr>
          <w:rFonts w:ascii="Arial" w:hAnsi="Arial" w:cs="Arial"/>
          <w:b/>
          <w:color w:val="auto"/>
          <w:sz w:val="22"/>
          <w:szCs w:val="22"/>
        </w:rPr>
        <w:t xml:space="preserve">Exempt </w:t>
      </w:r>
      <w:r>
        <w:rPr>
          <w:rFonts w:ascii="Arial" w:hAnsi="Arial" w:cs="Arial"/>
          <w:b/>
          <w:color w:val="auto"/>
          <w:sz w:val="22"/>
          <w:szCs w:val="22"/>
        </w:rPr>
        <w:t xml:space="preserve">Research </w:t>
      </w:r>
      <w:r w:rsidRPr="0064693C">
        <w:rPr>
          <w:rFonts w:ascii="Arial" w:hAnsi="Arial" w:cs="Arial"/>
          <w:b/>
          <w:color w:val="auto"/>
          <w:sz w:val="22"/>
          <w:szCs w:val="22"/>
        </w:rPr>
        <w:t>Screening:</w:t>
      </w:r>
    </w:p>
    <w:p w:rsidR="00F5454F" w:rsidRPr="0064693C" w:rsidRDefault="00F5454F" w:rsidP="00F5454F">
      <w:pPr>
        <w:rPr>
          <w:rFonts w:ascii="Arial" w:hAnsi="Arial" w:cs="Arial"/>
          <w:b/>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 xml:space="preserve">Will participants be asked to disclose sensitive information (e.g., illegal behavior, or sensitive themes such as sexual experiences, physical abuse, alcohol or drug use, undesirable work behavior, or other information that may be embarrassing or psychologically painful)? </w:t>
      </w:r>
    </w:p>
    <w:p w:rsidR="00F5454F" w:rsidRPr="0064693C" w:rsidRDefault="00F5454F" w:rsidP="00F5454F">
      <w:pPr>
        <w:pStyle w:val="ListParagraph"/>
        <w:rPr>
          <w:rFonts w:ascii="Arial" w:hAnsi="Arial" w:cs="Arial"/>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sidRPr="0064693C">
        <w:rPr>
          <w:rFonts w:ascii="Arial" w:hAnsi="Arial" w:cs="Arial"/>
          <w:color w:val="auto"/>
          <w:sz w:val="22"/>
          <w:szCs w:val="22"/>
        </w:rPr>
        <w:t>Are the participants' data directly or indirectly identifiable (access to key linking individual with information), and could these data place subjects at risk for criminal or civil liability, or might they be damaging to subjects' financial standing, employability or reputation?</w:t>
      </w:r>
    </w:p>
    <w:p w:rsidR="00F5454F" w:rsidRPr="0064693C" w:rsidRDefault="00F5454F" w:rsidP="00F5454F">
      <w:pPr>
        <w:rPr>
          <w:rFonts w:ascii="Arial" w:hAnsi="Arial" w:cs="Arial"/>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Will the research involve interaction with Prisoners?  Individuals</w:t>
      </w:r>
      <w:r w:rsidRPr="0064693C">
        <w:rPr>
          <w:rFonts w:ascii="Arial" w:hAnsi="Arial" w:cs="Arial"/>
          <w:color w:val="auto"/>
          <w:sz w:val="22"/>
          <w:szCs w:val="22"/>
        </w:rPr>
        <w:t xml:space="preserve"> confined in a correctional or detention facility, including involuntary assignment to community-based alternatives to incarceration (drug treatment facilities, etc.)?</w:t>
      </w:r>
    </w:p>
    <w:p w:rsidR="00F5454F" w:rsidRPr="0064693C" w:rsidRDefault="00F5454F" w:rsidP="00F5454F">
      <w:pPr>
        <w:rPr>
          <w:rFonts w:ascii="Arial" w:hAnsi="Arial" w:cs="Arial"/>
          <w:color w:val="auto"/>
          <w:sz w:val="22"/>
          <w:szCs w:val="22"/>
        </w:rPr>
      </w:pPr>
    </w:p>
    <w:p w:rsidR="00F5454F" w:rsidRPr="0064693C" w:rsidRDefault="00F5454F" w:rsidP="00F5454F">
      <w:pPr>
        <w:pStyle w:val="ListParagraph"/>
        <w:numPr>
          <w:ilvl w:val="0"/>
          <w:numId w:val="39"/>
        </w:numPr>
        <w:rPr>
          <w:rFonts w:ascii="Arial" w:hAnsi="Arial" w:cs="Arial"/>
          <w:color w:val="auto"/>
          <w:sz w:val="22"/>
          <w:szCs w:val="22"/>
        </w:rPr>
      </w:pPr>
      <w:r>
        <w:rPr>
          <w:rFonts w:ascii="Arial" w:hAnsi="Arial" w:cs="Arial"/>
          <w:color w:val="auto"/>
          <w:sz w:val="22"/>
          <w:szCs w:val="22"/>
        </w:rPr>
        <w:t xml:space="preserve">Will research involve adult </w:t>
      </w:r>
      <w:r w:rsidRPr="0064693C">
        <w:rPr>
          <w:rFonts w:ascii="Arial" w:hAnsi="Arial" w:cs="Arial"/>
          <w:color w:val="auto"/>
          <w:sz w:val="22"/>
          <w:szCs w:val="22"/>
        </w:rPr>
        <w:t>participants who may not be legally/mentally/cognitively competent to consent?</w:t>
      </w:r>
    </w:p>
    <w:p w:rsidR="00F5454F" w:rsidRPr="0064693C" w:rsidRDefault="00F5454F" w:rsidP="00F5454F">
      <w:pPr>
        <w:rPr>
          <w:rFonts w:ascii="Arial" w:hAnsi="Arial" w:cs="Arial"/>
          <w:color w:val="auto"/>
          <w:sz w:val="22"/>
          <w:szCs w:val="22"/>
        </w:rPr>
      </w:pPr>
    </w:p>
    <w:p w:rsidR="00F5454F" w:rsidRPr="0064693C" w:rsidRDefault="00F5454F" w:rsidP="00F5454F">
      <w:pPr>
        <w:rPr>
          <w:rFonts w:ascii="Arial" w:hAnsi="Arial" w:cs="Arial"/>
          <w:sz w:val="22"/>
          <w:szCs w:val="22"/>
        </w:rPr>
      </w:pPr>
    </w:p>
    <w:p w:rsidR="00F5454F" w:rsidRPr="0064693C" w:rsidRDefault="00F5454F" w:rsidP="00F5454F">
      <w:pPr>
        <w:rPr>
          <w:rFonts w:ascii="Arial" w:hAnsi="Arial" w:cs="Arial"/>
          <w:color w:val="0070C0"/>
          <w:sz w:val="22"/>
          <w:szCs w:val="22"/>
        </w:rPr>
      </w:pPr>
      <w:r w:rsidRPr="0064693C">
        <w:rPr>
          <w:rFonts w:ascii="Arial" w:hAnsi="Arial" w:cs="Arial"/>
          <w:b/>
          <w:bCs/>
          <w:color w:val="0070C0"/>
          <w:sz w:val="22"/>
          <w:szCs w:val="22"/>
        </w:rPr>
        <w:t xml:space="preserve">If you answer “YES” to any of </w:t>
      </w:r>
      <w:r>
        <w:rPr>
          <w:rFonts w:ascii="Arial" w:hAnsi="Arial" w:cs="Arial"/>
          <w:b/>
          <w:bCs/>
          <w:color w:val="0070C0"/>
          <w:sz w:val="22"/>
          <w:szCs w:val="22"/>
        </w:rPr>
        <w:t xml:space="preserve">the </w:t>
      </w:r>
      <w:r w:rsidRPr="0064693C">
        <w:rPr>
          <w:rFonts w:ascii="Arial" w:hAnsi="Arial" w:cs="Arial"/>
          <w:b/>
          <w:bCs/>
          <w:color w:val="0070C0"/>
          <w:sz w:val="22"/>
          <w:szCs w:val="22"/>
        </w:rPr>
        <w:t>Questions 3-</w:t>
      </w:r>
      <w:r w:rsidR="00384FCC" w:rsidRPr="0064693C">
        <w:rPr>
          <w:rFonts w:ascii="Arial" w:hAnsi="Arial" w:cs="Arial"/>
          <w:b/>
          <w:bCs/>
          <w:color w:val="0070C0"/>
          <w:sz w:val="22"/>
          <w:szCs w:val="22"/>
        </w:rPr>
        <w:t>6</w:t>
      </w:r>
      <w:r w:rsidR="00384FCC">
        <w:rPr>
          <w:rFonts w:ascii="Arial" w:hAnsi="Arial" w:cs="Arial"/>
          <w:b/>
          <w:bCs/>
          <w:color w:val="0070C0"/>
          <w:sz w:val="22"/>
          <w:szCs w:val="22"/>
        </w:rPr>
        <w:t xml:space="preserve">, </w:t>
      </w:r>
      <w:r w:rsidRPr="0064693C">
        <w:rPr>
          <w:rFonts w:ascii="Arial" w:hAnsi="Arial" w:cs="Arial"/>
          <w:b/>
          <w:bCs/>
          <w:color w:val="0070C0"/>
          <w:sz w:val="22"/>
          <w:szCs w:val="22"/>
        </w:rPr>
        <w:t>your research is NOT exempt.  Complete the Expedited/Full Board Protocol Narrative.</w:t>
      </w:r>
    </w:p>
    <w:p w:rsidR="00F5454F" w:rsidRDefault="00F5454F" w:rsidP="00F5454F">
      <w:pPr>
        <w:rPr>
          <w:rFonts w:ascii="Arial" w:hAnsi="Arial" w:cs="Arial"/>
          <w:sz w:val="22"/>
          <w:szCs w:val="22"/>
        </w:rPr>
      </w:pPr>
    </w:p>
    <w:p w:rsidR="00384FCC" w:rsidRPr="0064693C" w:rsidRDefault="00384FCC" w:rsidP="00F5454F">
      <w:pPr>
        <w:rPr>
          <w:rFonts w:ascii="Arial" w:hAnsi="Arial" w:cs="Arial"/>
          <w:sz w:val="22"/>
          <w:szCs w:val="22"/>
        </w:rPr>
      </w:pPr>
    </w:p>
    <w:p w:rsidR="00F5454F" w:rsidRDefault="00F5454F" w:rsidP="00F5454F">
      <w:pPr>
        <w:rPr>
          <w:rFonts w:ascii="Arial" w:hAnsi="Arial" w:cs="Arial"/>
          <w:b/>
          <w:bCs/>
          <w:color w:val="0070C0"/>
          <w:sz w:val="22"/>
          <w:szCs w:val="22"/>
        </w:rPr>
      </w:pPr>
      <w:r w:rsidRPr="0064693C">
        <w:rPr>
          <w:rFonts w:ascii="Arial" w:hAnsi="Arial" w:cs="Arial"/>
          <w:b/>
          <w:bCs/>
          <w:color w:val="0070C0"/>
          <w:sz w:val="22"/>
          <w:szCs w:val="22"/>
        </w:rPr>
        <w:t xml:space="preserve">If you answer “NO” to </w:t>
      </w:r>
      <w:r>
        <w:rPr>
          <w:rFonts w:ascii="Arial" w:hAnsi="Arial" w:cs="Arial"/>
          <w:b/>
          <w:bCs/>
          <w:color w:val="0070C0"/>
          <w:sz w:val="22"/>
          <w:szCs w:val="22"/>
        </w:rPr>
        <w:t>EACH</w:t>
      </w:r>
      <w:r w:rsidRPr="0064693C">
        <w:rPr>
          <w:rFonts w:ascii="Arial" w:hAnsi="Arial" w:cs="Arial"/>
          <w:b/>
          <w:bCs/>
          <w:color w:val="0070C0"/>
          <w:sz w:val="22"/>
          <w:szCs w:val="22"/>
        </w:rPr>
        <w:t xml:space="preserve"> </w:t>
      </w:r>
      <w:r>
        <w:rPr>
          <w:rFonts w:ascii="Arial" w:hAnsi="Arial" w:cs="Arial"/>
          <w:b/>
          <w:bCs/>
          <w:color w:val="0070C0"/>
          <w:sz w:val="22"/>
          <w:szCs w:val="22"/>
        </w:rPr>
        <w:t>of the Q</w:t>
      </w:r>
      <w:r w:rsidRPr="0064693C">
        <w:rPr>
          <w:rFonts w:ascii="Arial" w:hAnsi="Arial" w:cs="Arial"/>
          <w:b/>
          <w:bCs/>
          <w:color w:val="0070C0"/>
          <w:sz w:val="22"/>
          <w:szCs w:val="22"/>
        </w:rPr>
        <w:t xml:space="preserve">uestions 3-6 your research may be exempt. </w:t>
      </w:r>
      <w:r>
        <w:rPr>
          <w:rFonts w:ascii="Arial" w:hAnsi="Arial" w:cs="Arial"/>
          <w:b/>
          <w:bCs/>
          <w:color w:val="0070C0"/>
          <w:sz w:val="22"/>
          <w:szCs w:val="22"/>
        </w:rPr>
        <w:t>Complete the</w:t>
      </w:r>
      <w:r w:rsidRPr="0064693C">
        <w:rPr>
          <w:rFonts w:ascii="Arial" w:hAnsi="Arial" w:cs="Arial"/>
          <w:b/>
          <w:bCs/>
          <w:color w:val="0070C0"/>
          <w:sz w:val="22"/>
          <w:szCs w:val="22"/>
        </w:rPr>
        <w:t xml:space="preserve"> Exempt Categories Checklist and the Protocol Narrative ~ Exempt Research.</w:t>
      </w:r>
    </w:p>
    <w:p w:rsidR="00260862" w:rsidRDefault="00260862" w:rsidP="00F5454F">
      <w:pPr>
        <w:rPr>
          <w:rFonts w:ascii="Arial" w:hAnsi="Arial" w:cs="Arial"/>
          <w:b/>
          <w:bCs/>
          <w:color w:val="0070C0"/>
          <w:sz w:val="22"/>
          <w:szCs w:val="22"/>
        </w:rPr>
      </w:pPr>
    </w:p>
    <w:p w:rsidR="00260862" w:rsidRPr="00260862" w:rsidRDefault="00260862" w:rsidP="00F5454F">
      <w:pPr>
        <w:rPr>
          <w:rFonts w:ascii="Arial" w:hAnsi="Arial" w:cs="Arial"/>
          <w:b/>
          <w:bCs/>
          <w:color w:val="C00000"/>
          <w:sz w:val="22"/>
          <w:szCs w:val="22"/>
        </w:rPr>
      </w:pPr>
      <w:proofErr w:type="gramStart"/>
      <w:r w:rsidRPr="00260862">
        <w:rPr>
          <w:rFonts w:ascii="Arial" w:hAnsi="Arial" w:cs="Arial"/>
          <w:b/>
          <w:i/>
          <w:color w:val="C00000"/>
          <w:sz w:val="22"/>
          <w:szCs w:val="22"/>
        </w:rPr>
        <w:t xml:space="preserve">BEFORE FINALIZING &amp; UPLOADING THIS DOCUMENT PLEASE </w:t>
      </w:r>
      <w:r w:rsidRPr="00260862">
        <w:rPr>
          <w:rFonts w:ascii="Arial" w:hAnsi="Arial" w:cs="Arial"/>
          <w:b/>
          <w:i/>
          <w:color w:val="C00000"/>
          <w:sz w:val="22"/>
          <w:szCs w:val="22"/>
          <w:u w:val="single"/>
        </w:rPr>
        <w:t>REMOVE THIS PAGE.</w:t>
      </w:r>
      <w:proofErr w:type="gramEnd"/>
    </w:p>
    <w:p w:rsidR="00F5454F" w:rsidRPr="0064693C" w:rsidRDefault="00F5454F" w:rsidP="00F5454F">
      <w:pPr>
        <w:rPr>
          <w:rFonts w:ascii="Arial" w:hAnsi="Arial" w:cs="Arial"/>
          <w:b/>
          <w:bCs/>
          <w:color w:val="0070C0"/>
          <w:sz w:val="22"/>
          <w:szCs w:val="22"/>
        </w:rPr>
      </w:pPr>
    </w:p>
    <w:p w:rsidR="00F5454F" w:rsidRDefault="00F5454F" w:rsidP="00F5454F">
      <w:pPr>
        <w:rPr>
          <w:rFonts w:ascii="Arial" w:hAnsi="Arial" w:cs="Arial"/>
          <w:b/>
          <w:bCs/>
          <w:color w:val="auto"/>
          <w:sz w:val="22"/>
          <w:szCs w:val="22"/>
        </w:rPr>
      </w:pPr>
      <w:r>
        <w:rPr>
          <w:rFonts w:ascii="Arial" w:hAnsi="Arial" w:cs="Arial"/>
          <w:b/>
          <w:bCs/>
          <w:color w:val="auto"/>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8"/>
        <w:gridCol w:w="5192"/>
      </w:tblGrid>
      <w:tr w:rsidR="00F5454F" w:rsidTr="00412BAF">
        <w:tc>
          <w:tcPr>
            <w:tcW w:w="5251" w:type="dxa"/>
            <w:shd w:val="clear" w:color="auto" w:fill="auto"/>
          </w:tcPr>
          <w:p w:rsidR="00F5454F" w:rsidRDefault="00F5454F" w:rsidP="00412BAF">
            <w:r w:rsidRPr="001367A4">
              <w:rPr>
                <w:rFonts w:ascii="Arial" w:hAnsi="Arial" w:cs="Arial"/>
                <w:b/>
                <w:noProof/>
                <w:color w:val="000000"/>
                <w:sz w:val="20"/>
              </w:rPr>
              <w:lastRenderedPageBreak/>
              <w:drawing>
                <wp:inline distT="0" distB="0" distL="0" distR="0">
                  <wp:extent cx="3136900" cy="619125"/>
                  <wp:effectExtent l="0" t="0" r="6350" b="9525"/>
                  <wp:docPr id="3" name="Picture 3"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51" w:type="dxa"/>
            <w:shd w:val="clear" w:color="auto" w:fill="auto"/>
          </w:tcPr>
          <w:p w:rsidR="00F5454F" w:rsidRPr="00C15696" w:rsidRDefault="00F5454F" w:rsidP="00412BAF">
            <w:pPr>
              <w:rPr>
                <w:b/>
                <w:color w:val="0070C0"/>
              </w:rPr>
            </w:pPr>
            <w:r w:rsidRPr="00C15696">
              <w:rPr>
                <w:b/>
                <w:color w:val="0070C0"/>
              </w:rPr>
              <w:t>Institutional Review Board</w:t>
            </w:r>
          </w:p>
          <w:p w:rsidR="00F5454F" w:rsidRPr="00C15696" w:rsidRDefault="00F5454F" w:rsidP="00412BAF">
            <w:pPr>
              <w:rPr>
                <w:b/>
                <w:color w:val="0070C0"/>
              </w:rPr>
            </w:pPr>
            <w:r w:rsidRPr="00C15696">
              <w:rPr>
                <w:b/>
                <w:color w:val="0070C0"/>
              </w:rPr>
              <w:t>Human Research Protections</w:t>
            </w:r>
          </w:p>
          <w:p w:rsidR="00F5454F" w:rsidRDefault="00F5454F" w:rsidP="00412BAF">
            <w:r w:rsidRPr="00C15696">
              <w:rPr>
                <w:b/>
                <w:color w:val="0070C0"/>
              </w:rPr>
              <w:t xml:space="preserve">Social/Behavioral/Educational Research </w:t>
            </w:r>
            <w:r>
              <w:rPr>
                <w:b/>
                <w:color w:val="C00000"/>
              </w:rPr>
              <w:t>Exempt Categories Checklist</w:t>
            </w:r>
            <w:r w:rsidRPr="00C15696">
              <w:rPr>
                <w:b/>
                <w:color w:val="C00000"/>
              </w:rPr>
              <w:t xml:space="preserve"> </w:t>
            </w:r>
          </w:p>
        </w:tc>
      </w:tr>
    </w:tbl>
    <w:p w:rsidR="00F5454F" w:rsidRDefault="00F5454F" w:rsidP="00F5454F">
      <w:pPr>
        <w:rPr>
          <w:rFonts w:ascii="Arial" w:hAnsi="Arial" w:cs="Arial"/>
          <w:b/>
          <w:bCs/>
          <w:color w:val="auto"/>
          <w:sz w:val="22"/>
          <w:szCs w:val="22"/>
        </w:rPr>
      </w:pPr>
    </w:p>
    <w:p w:rsidR="009A4EB5" w:rsidRDefault="00F5454F" w:rsidP="009A4EB5">
      <w:pPr>
        <w:rPr>
          <w:rFonts w:ascii="Arial" w:hAnsi="Arial" w:cs="Arial"/>
          <w:b/>
          <w:bCs/>
          <w:color w:val="C00000"/>
          <w:sz w:val="22"/>
          <w:szCs w:val="22"/>
        </w:rPr>
      </w:pPr>
      <w:r w:rsidRPr="00E748AC">
        <w:rPr>
          <w:rFonts w:ascii="Arial" w:hAnsi="Arial" w:cs="Arial"/>
          <w:b/>
          <w:bCs/>
          <w:color w:val="auto"/>
          <w:sz w:val="22"/>
          <w:szCs w:val="22"/>
        </w:rPr>
        <w:t>Research activities are exempt from the federal regulation 45 CFR 46.101(b) for the protection of human participants when the ONLY involvement of human participants falls within one or more of the</w:t>
      </w:r>
      <w:r w:rsidR="00384FCC">
        <w:rPr>
          <w:rFonts w:ascii="Arial" w:hAnsi="Arial" w:cs="Arial"/>
          <w:b/>
          <w:bCs/>
          <w:color w:val="auto"/>
          <w:sz w:val="22"/>
          <w:szCs w:val="22"/>
        </w:rPr>
        <w:t xml:space="preserve"> following </w:t>
      </w:r>
      <w:r w:rsidRPr="00E748AC">
        <w:rPr>
          <w:rFonts w:ascii="Arial" w:hAnsi="Arial" w:cs="Arial"/>
          <w:b/>
          <w:bCs/>
          <w:color w:val="auto"/>
          <w:sz w:val="22"/>
          <w:szCs w:val="22"/>
        </w:rPr>
        <w:t xml:space="preserve">categories. </w:t>
      </w:r>
      <w:r w:rsidRPr="004D6F8E">
        <w:rPr>
          <w:rFonts w:ascii="Arial" w:hAnsi="Arial" w:cs="Arial"/>
          <w:b/>
          <w:bCs/>
          <w:i/>
          <w:color w:val="C00000"/>
          <w:sz w:val="22"/>
          <w:szCs w:val="22"/>
        </w:rPr>
        <w:t xml:space="preserve">Note: Research involving </w:t>
      </w:r>
      <w:r w:rsidR="004B5128">
        <w:rPr>
          <w:rFonts w:ascii="Arial" w:hAnsi="Arial" w:cs="Arial"/>
          <w:b/>
          <w:bCs/>
          <w:i/>
          <w:color w:val="C00000"/>
          <w:sz w:val="22"/>
          <w:szCs w:val="22"/>
        </w:rPr>
        <w:t xml:space="preserve">interaction/intervention with </w:t>
      </w:r>
      <w:r w:rsidRPr="004D6F8E">
        <w:rPr>
          <w:rFonts w:ascii="Arial" w:hAnsi="Arial" w:cs="Arial"/>
          <w:b/>
          <w:bCs/>
          <w:i/>
          <w:color w:val="C00000"/>
          <w:sz w:val="22"/>
          <w:szCs w:val="22"/>
        </w:rPr>
        <w:t>prisoners is not eligible for Exempt Registration.</w:t>
      </w:r>
      <w:r w:rsidRPr="004D6F8E">
        <w:rPr>
          <w:rFonts w:ascii="Arial" w:hAnsi="Arial" w:cs="Arial"/>
          <w:b/>
          <w:bCs/>
          <w:color w:val="C00000"/>
          <w:sz w:val="22"/>
          <w:szCs w:val="22"/>
        </w:rPr>
        <w:t xml:space="preserve"> </w:t>
      </w:r>
      <w:r w:rsidRPr="00260862">
        <w:rPr>
          <w:rFonts w:ascii="Arial" w:hAnsi="Arial" w:cs="Arial"/>
          <w:b/>
          <w:bCs/>
          <w:color w:val="C00000"/>
          <w:sz w:val="22"/>
          <w:szCs w:val="22"/>
        </w:rPr>
        <w:t xml:space="preserve">Check the appropriate </w:t>
      </w:r>
      <w:r w:rsidR="009A4EB5" w:rsidRPr="00260862">
        <w:rPr>
          <w:rFonts w:ascii="Arial" w:hAnsi="Arial" w:cs="Arial"/>
          <w:b/>
          <w:bCs/>
          <w:color w:val="C00000"/>
          <w:sz w:val="22"/>
          <w:szCs w:val="22"/>
        </w:rPr>
        <w:t>category (</w:t>
      </w:r>
      <w:proofErr w:type="spellStart"/>
      <w:r w:rsidRPr="00260862">
        <w:rPr>
          <w:rFonts w:ascii="Arial" w:hAnsi="Arial" w:cs="Arial"/>
          <w:b/>
          <w:bCs/>
          <w:color w:val="C00000"/>
          <w:sz w:val="22"/>
          <w:szCs w:val="22"/>
        </w:rPr>
        <w:t>ies</w:t>
      </w:r>
      <w:proofErr w:type="spellEnd"/>
      <w:r w:rsidRPr="00260862">
        <w:rPr>
          <w:rFonts w:ascii="Arial" w:hAnsi="Arial" w:cs="Arial"/>
          <w:b/>
          <w:bCs/>
          <w:color w:val="C00000"/>
          <w:sz w:val="22"/>
          <w:szCs w:val="22"/>
        </w:rPr>
        <w:t>) that apply to your research study</w:t>
      </w:r>
      <w:r w:rsidR="00D063B2" w:rsidRPr="00260862">
        <w:rPr>
          <w:rFonts w:ascii="Arial" w:hAnsi="Arial" w:cs="Arial"/>
          <w:b/>
          <w:bCs/>
          <w:color w:val="C00000"/>
          <w:sz w:val="22"/>
          <w:szCs w:val="22"/>
        </w:rPr>
        <w:t xml:space="preserve">. </w:t>
      </w:r>
      <w:r w:rsidR="0016703F">
        <w:rPr>
          <w:rFonts w:ascii="Arial" w:hAnsi="Arial" w:cs="Arial"/>
          <w:b/>
          <w:bCs/>
          <w:color w:val="C00000"/>
          <w:sz w:val="22"/>
          <w:szCs w:val="22"/>
        </w:rPr>
        <w:t xml:space="preserve"> </w:t>
      </w:r>
      <w:r w:rsidR="00B9716A">
        <w:rPr>
          <w:rFonts w:ascii="Arial" w:hAnsi="Arial" w:cs="Arial"/>
          <w:b/>
          <w:bCs/>
          <w:color w:val="C00000"/>
          <w:sz w:val="22"/>
          <w:szCs w:val="22"/>
        </w:rPr>
        <w:t>The most common types</w:t>
      </w:r>
      <w:r w:rsidR="0016703F">
        <w:rPr>
          <w:rFonts w:ascii="Arial" w:hAnsi="Arial" w:cs="Arial"/>
          <w:b/>
          <w:bCs/>
          <w:color w:val="C00000"/>
          <w:sz w:val="22"/>
          <w:szCs w:val="22"/>
        </w:rPr>
        <w:t xml:space="preserve"> of exemption submitted to the UCI IRB are noted below for reference only.  </w:t>
      </w:r>
      <w:r w:rsidR="00D063B2" w:rsidRPr="00260862">
        <w:rPr>
          <w:rFonts w:ascii="Arial" w:hAnsi="Arial" w:cs="Arial"/>
          <w:b/>
          <w:bCs/>
          <w:color w:val="C00000"/>
          <w:sz w:val="22"/>
          <w:szCs w:val="22"/>
        </w:rPr>
        <w:t xml:space="preserve"> </w:t>
      </w:r>
      <w:r w:rsidR="00D063B2" w:rsidRPr="009A4EB5">
        <w:rPr>
          <w:rFonts w:ascii="Arial" w:hAnsi="Arial" w:cs="Arial"/>
          <w:b/>
          <w:bCs/>
          <w:color w:val="C00000"/>
          <w:sz w:val="22"/>
          <w:szCs w:val="22"/>
          <w:u w:val="single"/>
        </w:rPr>
        <w:t>Provide this document with your complete Exempt Research Narrative.</w:t>
      </w:r>
    </w:p>
    <w:p w:rsidR="00F5454F" w:rsidRPr="009A4EB5" w:rsidRDefault="00B92A89" w:rsidP="009A4EB5">
      <w:pPr>
        <w:pStyle w:val="ListParagraph"/>
        <w:numPr>
          <w:ilvl w:val="0"/>
          <w:numId w:val="40"/>
        </w:numPr>
        <w:ind w:left="1800"/>
        <w:rPr>
          <w:rFonts w:ascii="Arial" w:hAnsi="Arial" w:cs="Arial"/>
          <w:color w:val="auto"/>
          <w:sz w:val="20"/>
        </w:rPr>
      </w:pPr>
      <w:r>
        <w:rPr>
          <w:rFonts w:ascii="Arial" w:hAnsi="Arial" w:cs="Arial"/>
          <w:noProof/>
          <w:color w:val="auto"/>
          <w:sz w:val="20"/>
        </w:rPr>
        <w:pict>
          <v:shapetype id="_x0000_t202" coordsize="21600,21600" o:spt="202" path="m,l,21600r21600,l21600,xe">
            <v:stroke joinstyle="miter"/>
            <v:path gradientshapeok="t" o:connecttype="rect"/>
          </v:shapetype>
          <v:shape id="Text Box 18" o:spid="_x0000_s1026" type="#_x0000_t202" style="position:absolute;left:0;text-align:left;margin-left:34.6pt;margin-top:10.85pt;width:26.2pt;height:21.2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" fillcolor="white [3201]" stroked="f" strokeweight=".5pt">
            <v:textbox style="mso-fit-shape-to-text:t">
              <w:txbxContent>
                <w:p w:rsidR="00E311E2" w:rsidRDefault="00E311E2" w:rsidP="00C238EA">
                  <w:r w:rsidRPr="001F04A9">
                    <w:rPr>
                      <w:rFonts w:ascii="Arial" w:hAnsi="Arial" w:cs="Arial"/>
                      <w:color w:val="000000" w:themeColor="text1"/>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0" type="#_x0000_t75" style="width:11.25pt;height:18pt" o:ole="">
                        <v:imagedata r:id="rId10" o:title=""/>
                      </v:shape>
                      <w:control r:id="rId11" w:name="CheckBox11511151311445218154" w:shapeid="_x0000_i1400"/>
                    </w:object>
                  </w:r>
                </w:p>
              </w:txbxContent>
            </v:textbox>
          </v:shape>
        </w:pict>
      </w:r>
      <w:r w:rsidR="00C8000B">
        <w:rPr>
          <w:rFonts w:ascii="Arial Narrow" w:hAnsi="Arial Narrow"/>
          <w:noProof/>
        </w:rPr>
        <w:drawing>
          <wp:anchor distT="0" distB="0" distL="114300" distR="114300" simplePos="0" relativeHeight="251687936" behindDoc="0" locked="0" layoutInCell="1" allowOverlap="1">
            <wp:simplePos x="0" y="0"/>
            <wp:positionH relativeFrom="column">
              <wp:posOffset>510540</wp:posOffset>
            </wp:positionH>
            <wp:positionV relativeFrom="page">
              <wp:posOffset>2665730</wp:posOffset>
            </wp:positionV>
            <wp:extent cx="144780" cy="228600"/>
            <wp:effectExtent l="0" t="0" r="762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conducted in </w:t>
      </w:r>
      <w:r w:rsidR="00F5454F" w:rsidRPr="009A4EB5">
        <w:rPr>
          <w:rFonts w:ascii="Arial" w:hAnsi="Arial" w:cs="Arial"/>
          <w:b/>
          <w:color w:val="auto"/>
          <w:sz w:val="20"/>
        </w:rPr>
        <w:t>established or commonly accepted educational settings</w:t>
      </w:r>
      <w:r w:rsidR="00F5454F" w:rsidRPr="009A4EB5">
        <w:rPr>
          <w:rFonts w:ascii="Arial" w:hAnsi="Arial" w:cs="Arial"/>
          <w:color w:val="auto"/>
          <w:sz w:val="20"/>
        </w:rPr>
        <w:t xml:space="preserve">, </w:t>
      </w:r>
      <w:r>
        <w:rPr>
          <w:rFonts w:ascii="Arial" w:hAnsi="Arial" w:cs="Arial"/>
          <w:noProof/>
          <w:color w:val="auto"/>
          <w:sz w:val="20"/>
        </w:rPr>
      </w:r>
      <w:r w:rsidR="00E311E2">
        <w:rPr>
          <w:rFonts w:ascii="Arial" w:hAnsi="Arial" w:cs="Arial"/>
          <w:noProof/>
          <w:color w:val="auto"/>
          <w:sz w:val="20"/>
        </w:rPr>
        <w:pict>
          <v:shape id="Text Box 198" o:spid="_x0000_s1162" type="#_x0000_t202" style="width:26.35pt;height:25.7pt;visibility:visible;mso-wrap-style:none;mso-left-percent:-10001;mso-top-percent:-10001;mso-position-horizontal:absolute;mso-position-horizontal-relative:char;mso-position-vertical:absolute;mso-position-vertical-relative:line;mso-left-percent:-10001;mso-top-percent:-10001;v-text-anchor:top" fillcolor="white [3201]" stroked="f" strokeweight=".5pt">
            <v:textbox style="mso-fit-shape-to-text:t">
              <w:txbxContent>
                <w:p w:rsidR="00E311E2" w:rsidRDefault="00E311E2" w:rsidP="00C8000B"/>
              </w:txbxContent>
            </v:textbox>
            <w10:wrap type="none"/>
            <w10:anchorlock/>
          </v:shape>
        </w:pict>
      </w:r>
      <w:r w:rsidR="00F5454F" w:rsidRPr="009A4EB5">
        <w:rPr>
          <w:rFonts w:ascii="Arial" w:hAnsi="Arial" w:cs="Arial"/>
          <w:color w:val="auto"/>
          <w:sz w:val="20"/>
        </w:rPr>
        <w:t xml:space="preserve">involving normal educational practices, such as </w:t>
      </w:r>
    </w:p>
    <w:p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regular and special educational instructional strategies, </w:t>
      </w:r>
      <w:r w:rsidRPr="009A4EB5">
        <w:rPr>
          <w:rFonts w:ascii="Arial" w:hAnsi="Arial" w:cs="Arial"/>
          <w:b/>
          <w:bCs/>
          <w:color w:val="auto"/>
          <w:sz w:val="20"/>
        </w:rPr>
        <w:t xml:space="preserve">or </w:t>
      </w:r>
    </w:p>
    <w:p w:rsidR="00F5454F" w:rsidRPr="009A4EB5" w:rsidRDefault="00F5454F" w:rsidP="009A4EB5">
      <w:pPr>
        <w:pStyle w:val="ListParagraph"/>
        <w:numPr>
          <w:ilvl w:val="1"/>
          <w:numId w:val="39"/>
        </w:numPr>
        <w:ind w:left="2520"/>
        <w:rPr>
          <w:rFonts w:ascii="Arial" w:hAnsi="Arial" w:cs="Arial"/>
          <w:color w:val="auto"/>
          <w:sz w:val="20"/>
        </w:rPr>
      </w:pPr>
      <w:proofErr w:type="gramStart"/>
      <w:r w:rsidRPr="009A4EB5">
        <w:rPr>
          <w:rFonts w:ascii="Arial" w:hAnsi="Arial" w:cs="Arial"/>
          <w:color w:val="auto"/>
          <w:sz w:val="20"/>
        </w:rPr>
        <w:t>research</w:t>
      </w:r>
      <w:proofErr w:type="gramEnd"/>
      <w:r w:rsidRPr="009A4EB5">
        <w:rPr>
          <w:rFonts w:ascii="Arial" w:hAnsi="Arial" w:cs="Arial"/>
          <w:color w:val="auto"/>
          <w:sz w:val="20"/>
        </w:rPr>
        <w:t xml:space="preserve"> on the effectiveness of </w:t>
      </w:r>
      <w:r w:rsidRPr="009A4EB5">
        <w:rPr>
          <w:rFonts w:ascii="Arial" w:hAnsi="Arial" w:cs="Arial"/>
          <w:b/>
          <w:bCs/>
          <w:color w:val="auto"/>
          <w:sz w:val="20"/>
        </w:rPr>
        <w:t xml:space="preserve">or </w:t>
      </w:r>
      <w:r w:rsidRPr="009A4EB5">
        <w:rPr>
          <w:rFonts w:ascii="Arial" w:hAnsi="Arial" w:cs="Arial"/>
          <w:color w:val="auto"/>
          <w:sz w:val="20"/>
        </w:rPr>
        <w:t xml:space="preserve">the comparison among instructional techniques, curricula, </w:t>
      </w:r>
      <w:r w:rsidRPr="009A4EB5">
        <w:rPr>
          <w:rFonts w:ascii="Arial" w:hAnsi="Arial" w:cs="Arial"/>
          <w:b/>
          <w:bCs/>
          <w:color w:val="auto"/>
          <w:sz w:val="20"/>
        </w:rPr>
        <w:t xml:space="preserve">or </w:t>
      </w:r>
      <w:r w:rsidRPr="009A4EB5">
        <w:rPr>
          <w:rFonts w:ascii="Arial" w:hAnsi="Arial" w:cs="Arial"/>
          <w:color w:val="auto"/>
          <w:sz w:val="20"/>
        </w:rPr>
        <w:t xml:space="preserve">classroom management methods. </w:t>
      </w:r>
      <w:r w:rsidR="0016703F">
        <w:rPr>
          <w:rFonts w:ascii="Arial" w:hAnsi="Arial" w:cs="Arial"/>
          <w:color w:val="auto"/>
          <w:sz w:val="20"/>
        </w:rPr>
        <w:tab/>
      </w:r>
    </w:p>
    <w:p w:rsidR="00F5454F" w:rsidRPr="009A4EB5" w:rsidRDefault="00B92A89" w:rsidP="009A4EB5">
      <w:pPr>
        <w:pStyle w:val="ListParagraph"/>
        <w:ind w:left="2700"/>
        <w:rPr>
          <w:rFonts w:ascii="Arial" w:hAnsi="Arial" w:cs="Arial"/>
          <w:color w:val="auto"/>
          <w:sz w:val="20"/>
        </w:rPr>
      </w:pPr>
      <w:r w:rsidRPr="00B92A89">
        <w:rPr>
          <w:rFonts w:ascii="Arial" w:hAnsi="Arial" w:cs="Arial"/>
          <w:noProof/>
          <w:sz w:val="22"/>
          <w:szCs w:val="22"/>
        </w:rPr>
        <w:pict>
          <v:shape id="Text Box 2" o:spid="_x0000_s1027" type="#_x0000_t202" style="position:absolute;left:0;text-align:left;margin-left:-36.9pt;margin-top:17.5pt;width:68.25pt;height:2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">
            <v:textbox>
              <w:txbxContent>
                <w:p w:rsidR="00E311E2" w:rsidRPr="00585B1E" w:rsidRDefault="00E311E2"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w:r>
    </w:p>
    <w:p w:rsidR="00F5454F" w:rsidRPr="009A4EB5" w:rsidRDefault="00B92A89" w:rsidP="009A4EB5">
      <w:pPr>
        <w:pStyle w:val="ListParagraph"/>
        <w:numPr>
          <w:ilvl w:val="0"/>
          <w:numId w:val="40"/>
        </w:numPr>
        <w:ind w:left="1800"/>
        <w:rPr>
          <w:rFonts w:ascii="Arial" w:hAnsi="Arial" w:cs="Arial"/>
          <w:color w:val="auto"/>
          <w:sz w:val="20"/>
        </w:rPr>
      </w:pPr>
      <w:r>
        <w:rPr>
          <w:rFonts w:ascii="Arial" w:hAnsi="Arial" w:cs="Arial"/>
          <w:noProof/>
          <w:color w:val="auto"/>
          <w:sz w:val="20"/>
        </w:rPr>
        <w:pict>
          <v:shape id="Text Box 17" o:spid="_x0000_s1029" type="#_x0000_t202" style="position:absolute;left:0;text-align:left;margin-left:34.6pt;margin-top:6.25pt;width:26.2pt;height:21.2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" fillcolor="white [3201]" stroked="f" strokeweight=".5pt">
            <v:textbox style="mso-fit-shape-to-text:t">
              <w:txbxContent>
                <w:p w:rsidR="00E311E2" w:rsidRDefault="00E311E2" w:rsidP="00C238EA">
                  <w:r w:rsidRPr="001F04A9">
                    <w:rPr>
                      <w:rFonts w:ascii="Arial" w:hAnsi="Arial" w:cs="Arial"/>
                      <w:color w:val="000000" w:themeColor="text1"/>
                      <w:sz w:val="20"/>
                    </w:rPr>
                    <w:object w:dxaOrig="1440" w:dyaOrig="1440">
                      <v:shape id="_x0000_i1508" type="#_x0000_t75" style="width:11.25pt;height:18pt" o:ole="">
                        <v:imagedata r:id="rId13" o:title=""/>
                      </v:shape>
                      <w:control r:id="rId14" w:name="CheckBox11511151311445218153" w:shapeid="_x0000_i1508"/>
                    </w:object>
                  </w:r>
                </w:p>
              </w:txbxContent>
            </v:textbox>
          </v:shape>
        </w:pict>
      </w:r>
      <w:r w:rsidR="00C8000B">
        <w:rPr>
          <w:rFonts w:ascii="Arial Narrow" w:hAnsi="Arial Narrow"/>
          <w:noProof/>
        </w:rPr>
        <w:drawing>
          <wp:anchor distT="0" distB="0" distL="114300" distR="114300" simplePos="0" relativeHeight="251686912" behindDoc="0" locked="0" layoutInCell="1" allowOverlap="1">
            <wp:simplePos x="0" y="0"/>
            <wp:positionH relativeFrom="column">
              <wp:posOffset>510540</wp:posOffset>
            </wp:positionH>
            <wp:positionV relativeFrom="page">
              <wp:posOffset>3642360</wp:posOffset>
            </wp:positionV>
            <wp:extent cx="144780" cy="228600"/>
            <wp:effectExtent l="0" t="0" r="762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w:t>
      </w:r>
      <w:r w:rsidR="00F5454F" w:rsidRPr="009A4EB5">
        <w:rPr>
          <w:rFonts w:ascii="Arial" w:hAnsi="Arial" w:cs="Arial"/>
          <w:b/>
          <w:color w:val="auto"/>
          <w:sz w:val="20"/>
        </w:rPr>
        <w:t>use of educational tests (cognitive, diagnostic, aptitude, achievement), survey procedures, interview procedures or observation of public behavior,</w:t>
      </w:r>
      <w:r w:rsidR="00F5454F" w:rsidRPr="009A4EB5">
        <w:rPr>
          <w:rFonts w:ascii="Arial" w:hAnsi="Arial" w:cs="Arial"/>
          <w:color w:val="auto"/>
          <w:sz w:val="20"/>
        </w:rPr>
        <w:t xml:space="preserve"> </w:t>
      </w:r>
      <w:r w:rsidR="00F5454F" w:rsidRPr="009A4EB5">
        <w:rPr>
          <w:rFonts w:ascii="Arial" w:hAnsi="Arial" w:cs="Arial"/>
          <w:b/>
          <w:color w:val="auto"/>
          <w:sz w:val="20"/>
        </w:rPr>
        <w:t>unless:</w:t>
      </w:r>
    </w:p>
    <w:p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information obtained is recorded in such a manner that subjects can be identified, directly or through identifiers linked to the subjects </w:t>
      </w:r>
      <w:r w:rsidRPr="009A4EB5">
        <w:rPr>
          <w:rFonts w:ascii="Arial" w:hAnsi="Arial" w:cs="Arial"/>
          <w:b/>
          <w:i/>
          <w:color w:val="auto"/>
          <w:sz w:val="20"/>
        </w:rPr>
        <w:t>and</w:t>
      </w:r>
    </w:p>
    <w:p w:rsidR="00F5454F" w:rsidRPr="009A4EB5" w:rsidRDefault="00F5454F" w:rsidP="009A4EB5">
      <w:pPr>
        <w:pStyle w:val="ListParagraph"/>
        <w:numPr>
          <w:ilvl w:val="1"/>
          <w:numId w:val="40"/>
        </w:numPr>
        <w:ind w:left="2520"/>
        <w:rPr>
          <w:rFonts w:ascii="Arial" w:hAnsi="Arial" w:cs="Arial"/>
          <w:color w:val="auto"/>
          <w:sz w:val="20"/>
        </w:rPr>
      </w:pPr>
      <w:proofErr w:type="gramStart"/>
      <w:r w:rsidRPr="009A4EB5">
        <w:rPr>
          <w:rFonts w:ascii="Arial" w:hAnsi="Arial" w:cs="Arial"/>
          <w:color w:val="auto"/>
          <w:sz w:val="20"/>
        </w:rPr>
        <w:t>any</w:t>
      </w:r>
      <w:proofErr w:type="gramEnd"/>
      <w:r w:rsidRPr="009A4EB5">
        <w:rPr>
          <w:rFonts w:ascii="Arial" w:hAnsi="Arial" w:cs="Arial"/>
          <w:color w:val="auto"/>
          <w:sz w:val="20"/>
        </w:rPr>
        <w:t xml:space="preserve"> disclosure of the human subjects' responses outside the research could reasonably place the subjects at risk of criminal or civil liability or be damaging to the subjects' financial standing, employability or reputation.   </w:t>
      </w:r>
    </w:p>
    <w:p w:rsidR="00F5454F" w:rsidRPr="009A4EB5" w:rsidRDefault="00F5454F" w:rsidP="009A4EB5">
      <w:pPr>
        <w:ind w:left="252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This exemption does </w:t>
      </w:r>
      <w:r w:rsidRPr="009A4EB5">
        <w:rPr>
          <w:rFonts w:ascii="Arial" w:hAnsi="Arial" w:cs="Arial"/>
          <w:b/>
          <w:color w:val="0070C0"/>
          <w:sz w:val="20"/>
        </w:rPr>
        <w:t>NOT</w:t>
      </w:r>
      <w:r w:rsidRPr="009A4EB5">
        <w:rPr>
          <w:rFonts w:ascii="Arial" w:hAnsi="Arial" w:cs="Arial"/>
          <w:color w:val="0070C0"/>
          <w:sz w:val="20"/>
        </w:rPr>
        <w:t xml:space="preserve"> apply to survey or interview procedures when the participants are children. </w:t>
      </w:r>
    </w:p>
    <w:p w:rsidR="00F5454F" w:rsidRPr="009A4EB5" w:rsidRDefault="00F5454F" w:rsidP="009A4EB5">
      <w:pPr>
        <w:ind w:left="2340"/>
        <w:rPr>
          <w:rFonts w:ascii="Arial" w:hAnsi="Arial" w:cs="Arial"/>
          <w:color w:val="0070C0"/>
          <w:sz w:val="20"/>
        </w:rPr>
      </w:pPr>
    </w:p>
    <w:p w:rsidR="00F5454F" w:rsidRPr="009A4EB5" w:rsidRDefault="00B92A89" w:rsidP="009A4EB5">
      <w:pPr>
        <w:pStyle w:val="ListParagraph"/>
        <w:numPr>
          <w:ilvl w:val="0"/>
          <w:numId w:val="40"/>
        </w:numPr>
        <w:tabs>
          <w:tab w:val="left" w:pos="1080"/>
        </w:tabs>
        <w:ind w:left="1800"/>
        <w:rPr>
          <w:rFonts w:ascii="Arial" w:hAnsi="Arial" w:cs="Arial"/>
          <w:color w:val="auto"/>
          <w:sz w:val="20"/>
        </w:rPr>
      </w:pPr>
      <w:r>
        <w:rPr>
          <w:rFonts w:ascii="Arial" w:hAnsi="Arial" w:cs="Arial"/>
          <w:noProof/>
          <w:color w:val="auto"/>
          <w:sz w:val="20"/>
        </w:rPr>
        <w:pict>
          <v:shape id="Text Box 15" o:spid="_x0000_s1030" type="#_x0000_t202" style="position:absolute;left:0;text-align:left;margin-left:36.6pt;margin-top:5.75pt;width:26.2pt;height:21.2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" fillcolor="white [3201]" stroked="f" strokeweight=".5pt">
            <v:textbox style="mso-fit-shape-to-text:t">
              <w:txbxContent>
                <w:p w:rsidR="00E311E2" w:rsidRDefault="00E311E2" w:rsidP="00C238EA">
                  <w:r w:rsidRPr="001F04A9">
                    <w:rPr>
                      <w:rFonts w:ascii="Arial" w:hAnsi="Arial" w:cs="Arial"/>
                      <w:color w:val="000000" w:themeColor="text1"/>
                      <w:sz w:val="20"/>
                    </w:rPr>
                    <w:object w:dxaOrig="1440" w:dyaOrig="1440">
                      <v:shape id="_x0000_i1404" type="#_x0000_t75" style="width:11.25pt;height:18pt" o:ole="">
                        <v:imagedata r:id="rId10" o:title=""/>
                      </v:shape>
                      <w:control r:id="rId16" w:name="CheckBox11511151311445218152" w:shapeid="_x0000_i1404"/>
                    </w:object>
                  </w:r>
                </w:p>
              </w:txbxContent>
            </v:textbox>
          </v:shape>
        </w:pict>
      </w:r>
      <w:r w:rsidR="00D05678">
        <w:rPr>
          <w:rFonts w:ascii="Arial Narrow" w:hAnsi="Arial Narrow"/>
          <w:noProof/>
        </w:rPr>
        <w:drawing>
          <wp:anchor distT="0" distB="0" distL="114300" distR="114300" simplePos="0" relativeHeight="251685888" behindDoc="1" locked="0" layoutInCell="1" allowOverlap="1">
            <wp:simplePos x="0" y="0"/>
            <wp:positionH relativeFrom="column">
              <wp:posOffset>585470</wp:posOffset>
            </wp:positionH>
            <wp:positionV relativeFrom="page">
              <wp:posOffset>5173980</wp:posOffset>
            </wp:positionV>
            <wp:extent cx="144780" cy="228600"/>
            <wp:effectExtent l="0" t="0" r="762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use of educational tests (cognitive, diagnostic, aptitude, achievement), survey procedures, interview procedures or observation of public behavior that is </w:t>
      </w:r>
      <w:r w:rsidR="00F5454F" w:rsidRPr="009A4EB5">
        <w:rPr>
          <w:rFonts w:ascii="Arial" w:hAnsi="Arial" w:cs="Arial"/>
          <w:b/>
          <w:color w:val="auto"/>
          <w:sz w:val="20"/>
        </w:rPr>
        <w:t>not exempt under Category 2 if</w:t>
      </w:r>
      <w:r w:rsidR="00F5454F" w:rsidRPr="009A4EB5">
        <w:rPr>
          <w:rFonts w:ascii="Arial" w:hAnsi="Arial" w:cs="Arial"/>
          <w:color w:val="auto"/>
          <w:sz w:val="20"/>
        </w:rPr>
        <w:t xml:space="preserve">:  </w:t>
      </w:r>
    </w:p>
    <w:p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the  human subjects are elected or appointed public officials or candidates for public office, or  </w:t>
      </w:r>
    </w:p>
    <w:p w:rsidR="00F5454F" w:rsidRPr="009A4EB5" w:rsidRDefault="00F5454F" w:rsidP="009A4EB5">
      <w:pPr>
        <w:pStyle w:val="ListParagraph"/>
        <w:numPr>
          <w:ilvl w:val="1"/>
          <w:numId w:val="40"/>
        </w:numPr>
        <w:tabs>
          <w:tab w:val="left" w:pos="1170"/>
        </w:tabs>
        <w:ind w:left="2520"/>
        <w:rPr>
          <w:rFonts w:ascii="Arial" w:hAnsi="Arial" w:cs="Arial"/>
          <w:color w:val="auto"/>
          <w:sz w:val="20"/>
        </w:rPr>
      </w:pPr>
      <w:proofErr w:type="gramStart"/>
      <w:r w:rsidRPr="009A4EB5">
        <w:rPr>
          <w:rFonts w:ascii="Arial" w:hAnsi="Arial" w:cs="Arial"/>
          <w:color w:val="auto"/>
          <w:sz w:val="20"/>
        </w:rPr>
        <w:t>federal</w:t>
      </w:r>
      <w:proofErr w:type="gramEnd"/>
      <w:r w:rsidRPr="009A4EB5">
        <w:rPr>
          <w:rFonts w:ascii="Arial" w:hAnsi="Arial" w:cs="Arial"/>
          <w:color w:val="auto"/>
          <w:sz w:val="20"/>
        </w:rPr>
        <w:t xml:space="preserve"> statute(s) require(s) without exception that the confidentiality of the personally identifiable information will be maintained throughout the research and thereafter.  </w:t>
      </w:r>
    </w:p>
    <w:p w:rsidR="00F5454F" w:rsidRPr="009A4EB5" w:rsidRDefault="00B92A89" w:rsidP="009A4EB5">
      <w:pPr>
        <w:pStyle w:val="ListParagraph"/>
        <w:tabs>
          <w:tab w:val="left" w:pos="1170"/>
        </w:tabs>
        <w:ind w:left="2700"/>
        <w:rPr>
          <w:rFonts w:ascii="Arial" w:hAnsi="Arial" w:cs="Arial"/>
          <w:color w:val="auto"/>
          <w:sz w:val="20"/>
        </w:rPr>
      </w:pPr>
      <w:r>
        <w:rPr>
          <w:rFonts w:ascii="Arial" w:hAnsi="Arial" w:cs="Arial"/>
          <w:noProof/>
          <w:color w:val="auto"/>
          <w:sz w:val="20"/>
        </w:rPr>
        <w:pict>
          <v:shape id="Text Box 6" o:spid="_x0000_s1031" type="#_x0000_t202" style="position:absolute;left:0;text-align:left;margin-left:40.1pt;margin-top:11.45pt;width:26.2pt;height:21.2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" fillcolor="white [3201]" stroked="f" strokeweight=".5pt">
            <v:textbox style="mso-fit-shape-to-text:t">
              <w:txbxContent>
                <w:p w:rsidR="00E311E2" w:rsidRDefault="00E311E2" w:rsidP="00C238EA">
                  <w:r w:rsidRPr="001F04A9">
                    <w:rPr>
                      <w:rFonts w:ascii="Arial" w:hAnsi="Arial" w:cs="Arial"/>
                      <w:color w:val="000000" w:themeColor="text1"/>
                      <w:sz w:val="20"/>
                    </w:rPr>
                    <w:object w:dxaOrig="1440" w:dyaOrig="1440">
                      <v:shape id="_x0000_i1406" type="#_x0000_t75" style="width:11.25pt;height:18pt" o:ole="">
                        <v:imagedata r:id="rId10" o:title=""/>
                      </v:shape>
                      <w:control r:id="rId17" w:name="CheckBox11511151311445218151" w:shapeid="_x0000_i1406"/>
                    </w:object>
                  </w:r>
                </w:p>
              </w:txbxContent>
            </v:textbox>
          </v:shape>
        </w:pict>
      </w:r>
      <w:r w:rsidRPr="00B92A89">
        <w:rPr>
          <w:rFonts w:ascii="Arial" w:hAnsi="Arial" w:cs="Arial"/>
          <w:noProof/>
          <w:sz w:val="22"/>
          <w:szCs w:val="22"/>
        </w:rPr>
        <w:pict>
          <v:shape id="_x0000_s1028" type="#_x0000_t202" style="position:absolute;left:0;text-align:left;margin-left:-31.5pt;margin-top:11.3pt;width:68.25pt;height:29.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">
            <v:textbox>
              <w:txbxContent>
                <w:p w:rsidR="00E311E2" w:rsidRPr="00585B1E" w:rsidRDefault="00E311E2"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w:r>
    </w:p>
    <w:p w:rsidR="00F5454F" w:rsidRPr="009A4EB5" w:rsidRDefault="00B92A89" w:rsidP="009A4EB5">
      <w:pPr>
        <w:pStyle w:val="ListParagraph"/>
        <w:numPr>
          <w:ilvl w:val="0"/>
          <w:numId w:val="40"/>
        </w:numPr>
        <w:tabs>
          <w:tab w:val="left" w:pos="1170"/>
        </w:tabs>
        <w:ind w:left="1800"/>
        <w:rPr>
          <w:rFonts w:ascii="Arial" w:hAnsi="Arial" w:cs="Arial"/>
          <w:color w:val="auto"/>
          <w:sz w:val="20"/>
        </w:rPr>
      </w:pPr>
      <w:r>
        <w:rPr>
          <w:rFonts w:ascii="Arial" w:hAnsi="Arial" w:cs="Arial"/>
          <w:noProof/>
          <w:color w:val="auto"/>
          <w:sz w:val="20"/>
        </w:rPr>
        <w:pict>
          <v:shape id="Text Box 11" o:spid="_x0000_s1033" type="#_x0000_t202" style="position:absolute;left:0;text-align:left;margin-left:36.6pt;margin-top:516.6pt;width:26.2pt;height:25.7pt;z-index:25166540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" fillcolor="white [3201]" stroked="f" strokeweight=".5pt">
            <v:textbox style="mso-fit-shape-to-text:t">
              <w:txbxContent>
                <w:p w:rsidR="00E311E2" w:rsidRDefault="00E311E2" w:rsidP="00C2642B"/>
              </w:txbxContent>
            </v:textbox>
            <w10:wrap anchory="page"/>
          </v:shape>
        </w:pict>
      </w:r>
      <w:r w:rsidR="00F5454F" w:rsidRPr="009A4EB5">
        <w:rPr>
          <w:rFonts w:ascii="Arial" w:hAnsi="Arial" w:cs="Arial"/>
          <w:b/>
          <w:color w:val="auto"/>
          <w:sz w:val="20"/>
        </w:rPr>
        <w:t>Research involving the collection or study of existing data, documents, records, pathological specimens or diagnostic specimens</w:t>
      </w:r>
      <w:r w:rsidR="00F5454F" w:rsidRPr="009A4EB5">
        <w:rPr>
          <w:rFonts w:ascii="Arial" w:hAnsi="Arial" w:cs="Arial"/>
          <w:color w:val="auto"/>
          <w:sz w:val="20"/>
        </w:rPr>
        <w:t xml:space="preserve">, if the information </w:t>
      </w:r>
      <w:proofErr w:type="gramStart"/>
      <w:r w:rsidR="00F5454F" w:rsidRPr="009A4EB5">
        <w:rPr>
          <w:rFonts w:ascii="Arial" w:hAnsi="Arial" w:cs="Arial"/>
          <w:color w:val="auto"/>
          <w:sz w:val="20"/>
        </w:rPr>
        <w:t>is  recorded</w:t>
      </w:r>
      <w:proofErr w:type="gramEnd"/>
      <w:r w:rsidR="00F5454F" w:rsidRPr="009A4EB5">
        <w:rPr>
          <w:rFonts w:ascii="Arial" w:hAnsi="Arial" w:cs="Arial"/>
          <w:color w:val="auto"/>
          <w:sz w:val="20"/>
        </w:rPr>
        <w:t xml:space="preserve"> by the investigator in such a manner that the subjects cannot be identified directly or through identifiers linked to the subjects.</w:t>
      </w:r>
    </w:p>
    <w:p w:rsidR="00F5454F" w:rsidRPr="009A4EB5" w:rsidRDefault="00F5454F" w:rsidP="009A4EB5">
      <w:pPr>
        <w:tabs>
          <w:tab w:val="left" w:pos="1170"/>
        </w:tabs>
        <w:ind w:left="216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The data must be </w:t>
      </w:r>
      <w:proofErr w:type="gramStart"/>
      <w:r w:rsidRPr="009A4EB5">
        <w:rPr>
          <w:rFonts w:ascii="Arial" w:hAnsi="Arial" w:cs="Arial"/>
          <w:color w:val="0070C0"/>
          <w:sz w:val="20"/>
        </w:rPr>
        <w:t>existing</w:t>
      </w:r>
      <w:proofErr w:type="gramEnd"/>
      <w:r w:rsidRPr="009A4EB5">
        <w:rPr>
          <w:rFonts w:ascii="Arial" w:hAnsi="Arial" w:cs="Arial"/>
          <w:color w:val="0070C0"/>
          <w:sz w:val="20"/>
        </w:rPr>
        <w:t xml:space="preserve"> at the time Exempt Registration is confirmed by the IRB.</w:t>
      </w:r>
    </w:p>
    <w:p w:rsidR="00F5454F" w:rsidRPr="009A4EB5" w:rsidRDefault="00B92A89" w:rsidP="009A4EB5">
      <w:pPr>
        <w:ind w:left="2340"/>
        <w:rPr>
          <w:rFonts w:ascii="Arial" w:hAnsi="Arial" w:cs="Arial"/>
          <w:color w:val="auto"/>
          <w:sz w:val="20"/>
        </w:rPr>
      </w:pPr>
      <w:r>
        <w:rPr>
          <w:rFonts w:ascii="Arial" w:hAnsi="Arial" w:cs="Arial"/>
          <w:noProof/>
          <w:color w:val="auto"/>
          <w:sz w:val="20"/>
        </w:rPr>
        <w:pict>
          <v:shape id="Text Box 19" o:spid="_x0000_s1034" type="#_x0000_t202" style="position:absolute;left:0;text-align:left;margin-left:40.2pt;margin-top:560.25pt;width:21.35pt;height:21.5pt;z-index:25166745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" fillcolor="white [3201]" stroked="f" strokeweight=".5pt">
            <v:textbox style="mso-fit-shape-to-text:t">
              <w:txbxContent>
                <w:p w:rsidR="00E311E2" w:rsidRDefault="00E311E2" w:rsidP="00C2642B">
                  <w:r w:rsidRPr="001F04A9">
                    <w:rPr>
                      <w:rFonts w:ascii="Arial" w:hAnsi="Arial" w:cs="Arial"/>
                      <w:color w:val="000000" w:themeColor="text1"/>
                      <w:sz w:val="20"/>
                    </w:rPr>
                    <w:object w:dxaOrig="1440" w:dyaOrig="1440">
                      <v:shape id="_x0000_i1408" type="#_x0000_t75" style="width:11.25pt;height:18pt" o:ole="">
                        <v:imagedata r:id="rId10" o:title=""/>
                      </v:shape>
                      <w:control r:id="rId18" w:name="CheckBox1151115131144521817" w:shapeid="_x0000_i1408"/>
                    </w:object>
                  </w:r>
                </w:p>
              </w:txbxContent>
            </v:textbox>
            <w10:wrap type="square" anchory="page"/>
          </v:shape>
        </w:pict>
      </w:r>
      <w:r w:rsidRPr="00B92A89">
        <w:rPr>
          <w:rFonts w:ascii="Arial" w:hAnsi="Arial" w:cs="Arial"/>
          <w:noProof/>
          <w:sz w:val="22"/>
          <w:szCs w:val="22"/>
        </w:rPr>
        <w:pict>
          <v:shape id="_x0000_s1157" type="#_x0000_t202" style="position:absolute;left:0;text-align:left;margin-left:-36.15pt;margin-top:14.25pt;width:1in;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">
            <v:textbox>
              <w:txbxContent>
                <w:p w:rsidR="00E311E2" w:rsidRPr="00585B1E" w:rsidRDefault="00E311E2"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w:r>
    </w:p>
    <w:p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Research and demonstration projects</w:t>
      </w:r>
      <w:r w:rsidRPr="009A4EB5">
        <w:rPr>
          <w:rFonts w:ascii="Arial" w:hAnsi="Arial" w:cs="Arial"/>
          <w:bCs/>
          <w:color w:val="auto"/>
          <w:sz w:val="20"/>
        </w:rPr>
        <w:t xml:space="preserve"> which are conducted by or subject to the approval of (federal)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p>
    <w:p w:rsidR="00F5454F" w:rsidRPr="009A4EB5" w:rsidRDefault="00B92A89" w:rsidP="009A4EB5">
      <w:pPr>
        <w:pStyle w:val="ListParagraph"/>
        <w:ind w:left="2160"/>
        <w:rPr>
          <w:rFonts w:ascii="Arial" w:hAnsi="Arial" w:cs="Arial"/>
          <w:bCs/>
          <w:color w:val="auto"/>
          <w:sz w:val="20"/>
        </w:rPr>
      </w:pPr>
      <w:r w:rsidRPr="00B92A89">
        <w:rPr>
          <w:rFonts w:ascii="Arial" w:hAnsi="Arial" w:cs="Arial"/>
          <w:noProof/>
          <w:color w:val="auto"/>
          <w:sz w:val="20"/>
        </w:rPr>
        <w:pict>
          <v:shape id="Text Box 20" o:spid="_x0000_s1036" type="#_x0000_t202" style="position:absolute;left:0;text-align:left;margin-left:39.95pt;margin-top:10.35pt;width:26.2pt;height:21.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" fillcolor="white [3201]" stroked="f" strokeweight=".5pt">
            <v:textbox style="mso-fit-shape-to-text:t">
              <w:txbxContent>
                <w:p w:rsidR="00E311E2" w:rsidRDefault="00E311E2" w:rsidP="00C2642B">
                  <w:r w:rsidRPr="001F04A9">
                    <w:rPr>
                      <w:rFonts w:ascii="Arial" w:hAnsi="Arial" w:cs="Arial"/>
                      <w:color w:val="000000" w:themeColor="text1"/>
                      <w:sz w:val="20"/>
                    </w:rPr>
                    <w:object w:dxaOrig="1440" w:dyaOrig="1440">
                      <v:shape id="_x0000_i1410" type="#_x0000_t75" style="width:11.25pt;height:18pt" o:ole="">
                        <v:imagedata r:id="rId10" o:title=""/>
                      </v:shape>
                      <w:control r:id="rId19" w:name="CheckBox1151115131144521815" w:shapeid="_x0000_i1410"/>
                    </w:object>
                  </w:r>
                </w:p>
              </w:txbxContent>
            </v:textbox>
          </v:shape>
        </w:pict>
      </w:r>
      <w:r w:rsidRPr="00B92A89">
        <w:rPr>
          <w:rFonts w:ascii="Arial" w:hAnsi="Arial" w:cs="Arial"/>
          <w:noProof/>
          <w:sz w:val="22"/>
          <w:szCs w:val="22"/>
        </w:rPr>
        <w:pict>
          <v:shape id="_x0000_s1032" type="#_x0000_t202" style="position:absolute;left:0;text-align:left;margin-left:-37.2pt;margin-top:15.6pt;width:1in;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">
            <v:textbox>
              <w:txbxContent>
                <w:p w:rsidR="00E311E2" w:rsidRPr="00585B1E" w:rsidRDefault="00E311E2"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w:r>
    </w:p>
    <w:p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Taste and food quality evaluation and consumer acceptance studies</w:t>
      </w:r>
      <w:r w:rsidRPr="009A4EB5">
        <w:rPr>
          <w:rFonts w:ascii="Arial" w:hAnsi="Arial" w:cs="Arial"/>
          <w:bCs/>
          <w:color w:val="auto"/>
          <w:sz w:val="20"/>
        </w:rPr>
        <w:t xml:space="preserve"> , if:  </w:t>
      </w:r>
    </w:p>
    <w:p w:rsidR="00F5454F" w:rsidRPr="009A4EB5"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wholesome foods without additives are consumed </w:t>
      </w:r>
      <w:r w:rsidRPr="009A4EB5">
        <w:rPr>
          <w:rFonts w:ascii="Arial" w:hAnsi="Arial" w:cs="Arial"/>
          <w:b/>
          <w:bCs/>
          <w:i/>
          <w:color w:val="auto"/>
          <w:sz w:val="20"/>
        </w:rPr>
        <w:t xml:space="preserve">or  </w:t>
      </w:r>
    </w:p>
    <w:p w:rsidR="00F5454F" w:rsidRPr="009A4EB5"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 S. Department of Agriculture.  </w:t>
      </w:r>
    </w:p>
    <w:p w:rsidR="00F5454F" w:rsidRPr="009A4EB5" w:rsidRDefault="00F5454F" w:rsidP="00783006">
      <w:pPr>
        <w:ind w:left="720"/>
        <w:rPr>
          <w:rFonts w:ascii="Arial" w:hAnsi="Arial" w:cs="Arial"/>
          <w:bCs/>
          <w:color w:val="auto"/>
          <w:sz w:val="20"/>
        </w:rPr>
      </w:pPr>
      <w:r w:rsidRPr="009A4EB5">
        <w:rPr>
          <w:rFonts w:ascii="Arial" w:hAnsi="Arial" w:cs="Arial"/>
          <w:bCs/>
          <w:color w:val="auto"/>
          <w:sz w:val="20"/>
        </w:rPr>
        <w:br w:type="page"/>
      </w:r>
    </w:p>
    <w:tbl>
      <w:tblPr>
        <w:tblW w:w="10512" w:type="dxa"/>
        <w:tblInd w:w="-72" w:type="dxa"/>
        <w:shd w:val="clear" w:color="auto" w:fill="FFFFFF"/>
        <w:tblLayout w:type="fixed"/>
        <w:tblLook w:val="04A0"/>
      </w:tblPr>
      <w:tblGrid>
        <w:gridCol w:w="5229"/>
        <w:gridCol w:w="5283"/>
      </w:tblGrid>
      <w:tr w:rsidR="00F77413" w:rsidRPr="00B52115" w:rsidTr="00CA63CB">
        <w:trPr>
          <w:trHeight w:val="20"/>
        </w:trPr>
        <w:tc>
          <w:tcPr>
            <w:tcW w:w="5229" w:type="dxa"/>
            <w:shd w:val="clear" w:color="auto" w:fill="FFFFFF"/>
            <w:vAlign w:val="center"/>
          </w:tcPr>
          <w:p w:rsidR="00F77413" w:rsidRPr="00754C40" w:rsidRDefault="00F77413" w:rsidP="00F17F36">
            <w:pPr>
              <w:spacing w:before="240" w:after="60"/>
              <w:ind w:right="216"/>
              <w:jc w:val="center"/>
              <w:rPr>
                <w:rFonts w:ascii="Arial" w:hAnsi="Arial" w:cs="Arial"/>
                <w:b/>
                <w:color w:val="000000"/>
                <w:sz w:val="20"/>
              </w:rPr>
            </w:pPr>
            <w:r w:rsidRPr="00754C40">
              <w:rPr>
                <w:rFonts w:ascii="Arial" w:hAnsi="Arial" w:cs="Arial"/>
              </w:rPr>
              <w:lastRenderedPageBreak/>
              <w:br w:type="page"/>
            </w:r>
            <w:r w:rsidRPr="00754C40">
              <w:rPr>
                <w:rFonts w:ascii="Arial" w:hAnsi="Arial" w:cs="Arial"/>
                <w:b/>
                <w:noProof/>
                <w:color w:val="000000"/>
                <w:sz w:val="20"/>
              </w:rPr>
              <w:drawing>
                <wp:inline distT="0" distB="0" distL="0" distR="0">
                  <wp:extent cx="2895600" cy="571500"/>
                  <wp:effectExtent l="0" t="0" r="0" b="0"/>
                  <wp:docPr id="2" name="Picture 2"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5600" cy="571500"/>
                          </a:xfrm>
                          <a:prstGeom prst="rect">
                            <a:avLst/>
                          </a:prstGeom>
                          <a:noFill/>
                          <a:ln>
                            <a:noFill/>
                          </a:ln>
                        </pic:spPr>
                      </pic:pic>
                    </a:graphicData>
                  </a:graphic>
                </wp:inline>
              </w:drawing>
            </w:r>
          </w:p>
          <w:p w:rsidR="00F77413" w:rsidRPr="00754C40" w:rsidRDefault="00F77413" w:rsidP="00F17F36">
            <w:pPr>
              <w:spacing w:before="240" w:after="60"/>
              <w:ind w:right="216"/>
              <w:jc w:val="center"/>
              <w:rPr>
                <w:rFonts w:ascii="Arial" w:hAnsi="Arial" w:cs="Arial"/>
                <w:color w:val="002060"/>
                <w:sz w:val="20"/>
              </w:rPr>
            </w:pPr>
          </w:p>
        </w:tc>
        <w:tc>
          <w:tcPr>
            <w:tcW w:w="5283" w:type="dxa"/>
            <w:shd w:val="clear" w:color="auto" w:fill="FFFFFF"/>
            <w:vAlign w:val="center"/>
          </w:tcPr>
          <w:p w:rsidR="0019582A" w:rsidRPr="00C15696" w:rsidRDefault="0019582A" w:rsidP="0019582A">
            <w:pPr>
              <w:rPr>
                <w:b/>
                <w:color w:val="0070C0"/>
              </w:rPr>
            </w:pPr>
            <w:r w:rsidRPr="00C15696">
              <w:rPr>
                <w:b/>
                <w:color w:val="0070C0"/>
              </w:rPr>
              <w:t>Institutional Review Board</w:t>
            </w:r>
          </w:p>
          <w:p w:rsidR="0019582A" w:rsidRPr="00C15696" w:rsidRDefault="0019582A" w:rsidP="0019582A">
            <w:pPr>
              <w:rPr>
                <w:b/>
                <w:color w:val="0070C0"/>
              </w:rPr>
            </w:pPr>
            <w:r w:rsidRPr="00C15696">
              <w:rPr>
                <w:b/>
                <w:color w:val="0070C0"/>
              </w:rPr>
              <w:t>Human Research Protections</w:t>
            </w:r>
          </w:p>
          <w:p w:rsidR="0019582A" w:rsidRDefault="0019582A" w:rsidP="0019582A">
            <w:pPr>
              <w:spacing w:line="264" w:lineRule="auto"/>
              <w:ind w:right="216" w:hanging="18"/>
              <w:rPr>
                <w:b/>
                <w:color w:val="C00000"/>
              </w:rPr>
            </w:pPr>
            <w:r w:rsidRPr="00C15696">
              <w:rPr>
                <w:b/>
                <w:color w:val="0070C0"/>
              </w:rPr>
              <w:t xml:space="preserve">Social/Behavioral/Educational Research </w:t>
            </w:r>
            <w:r>
              <w:rPr>
                <w:b/>
                <w:color w:val="C00000"/>
              </w:rPr>
              <w:t>Exempt Protocol Narrative</w:t>
            </w:r>
          </w:p>
          <w:p w:rsidR="00F77413" w:rsidRPr="00754C40" w:rsidRDefault="00F77413" w:rsidP="00ED605C">
            <w:pPr>
              <w:spacing w:line="264" w:lineRule="auto"/>
              <w:ind w:right="216" w:hanging="18"/>
              <w:rPr>
                <w:rFonts w:ascii="Arial" w:hAnsi="Arial" w:cs="Arial"/>
                <w:b/>
                <w:color w:val="0064A4"/>
                <w:sz w:val="22"/>
                <w:szCs w:val="22"/>
              </w:rPr>
            </w:pPr>
            <w:r w:rsidRPr="00B52115">
              <w:rPr>
                <w:rFonts w:ascii="Arial" w:hAnsi="Arial" w:cs="Arial"/>
                <w:i/>
                <w:color w:val="666699"/>
                <w:sz w:val="14"/>
                <w:szCs w:val="22"/>
              </w:rPr>
              <w:t xml:space="preserve">Version </w:t>
            </w:r>
            <w:r w:rsidR="00ED605C">
              <w:rPr>
                <w:rFonts w:ascii="Arial" w:hAnsi="Arial" w:cs="Arial"/>
                <w:i/>
                <w:color w:val="666699"/>
                <w:sz w:val="14"/>
                <w:szCs w:val="22"/>
              </w:rPr>
              <w:t>02-07</w:t>
            </w:r>
            <w:r w:rsidR="00C238EA">
              <w:rPr>
                <w:rFonts w:ascii="Arial" w:hAnsi="Arial" w:cs="Arial"/>
                <w:i/>
                <w:color w:val="666699"/>
                <w:sz w:val="14"/>
                <w:szCs w:val="22"/>
              </w:rPr>
              <w:t>-2017</w:t>
            </w:r>
          </w:p>
        </w:tc>
      </w:tr>
      <w:tr w:rsidR="00F80591" w:rsidRPr="00B52115" w:rsidTr="00CA63CB">
        <w:trPr>
          <w:trHeight w:val="20"/>
        </w:trPr>
        <w:tc>
          <w:tcPr>
            <w:tcW w:w="5229" w:type="dxa"/>
            <w:shd w:val="clear" w:color="auto" w:fill="FFFFFF"/>
            <w:vAlign w:val="center"/>
          </w:tcPr>
          <w:p w:rsidR="00F80591" w:rsidRPr="00754C40" w:rsidRDefault="00F80591" w:rsidP="00F17F36">
            <w:pPr>
              <w:spacing w:before="240" w:after="60"/>
              <w:ind w:right="216"/>
              <w:jc w:val="center"/>
              <w:rPr>
                <w:rFonts w:ascii="Arial" w:hAnsi="Arial" w:cs="Arial"/>
              </w:rPr>
            </w:pPr>
          </w:p>
        </w:tc>
        <w:tc>
          <w:tcPr>
            <w:tcW w:w="5283" w:type="dxa"/>
            <w:shd w:val="clear" w:color="auto" w:fill="FFFFFF"/>
            <w:vAlign w:val="center"/>
          </w:tcPr>
          <w:p w:rsidR="00F80591" w:rsidRPr="00B52115" w:rsidRDefault="00F80591" w:rsidP="00F17F36">
            <w:pPr>
              <w:spacing w:line="264" w:lineRule="auto"/>
              <w:ind w:right="216"/>
              <w:rPr>
                <w:rFonts w:ascii="Arial" w:hAnsi="Arial" w:cs="Arial"/>
                <w:b/>
                <w:color w:val="0064A4"/>
                <w:sz w:val="22"/>
                <w:szCs w:val="22"/>
              </w:rPr>
            </w:pPr>
          </w:p>
        </w:tc>
      </w:tr>
    </w:tbl>
    <w:tbl>
      <w:tblPr>
        <w:tblpPr w:leftFromText="180" w:rightFromText="180" w:vertAnchor="text" w:tblpX="-100" w:tblpY="1"/>
        <w:tblOverlap w:val="neve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403"/>
        <w:gridCol w:w="3137"/>
      </w:tblGrid>
      <w:tr w:rsidR="00F77413" w:rsidRPr="00B52115" w:rsidTr="005B689B">
        <w:trPr>
          <w:trHeight w:val="720"/>
        </w:trPr>
        <w:tc>
          <w:tcPr>
            <w:tcW w:w="7403" w:type="dxa"/>
            <w:tcBorders>
              <w:bottom w:val="single" w:sz="4" w:space="0" w:color="auto"/>
            </w:tcBorders>
            <w:shd w:val="clear" w:color="auto" w:fill="auto"/>
            <w:vAlign w:val="center"/>
          </w:tcPr>
          <w:p w:rsidR="00F77413" w:rsidRPr="00B52115" w:rsidRDefault="00F77413" w:rsidP="00CA47B2">
            <w:pPr>
              <w:ind w:right="216"/>
              <w:rPr>
                <w:rFonts w:ascii="Arial" w:hAnsi="Arial" w:cs="Arial"/>
                <w:color w:val="auto"/>
                <w:sz w:val="22"/>
                <w:szCs w:val="22"/>
              </w:rPr>
            </w:pPr>
            <w:r w:rsidRPr="00B52115">
              <w:rPr>
                <w:rFonts w:ascii="Arial" w:hAnsi="Arial" w:cs="Arial"/>
                <w:color w:val="auto"/>
                <w:sz w:val="22"/>
                <w:szCs w:val="22"/>
              </w:rPr>
              <w:t xml:space="preserve">Upload this completed narrative and any supplemental documentation to the </w:t>
            </w:r>
            <w:hyperlink r:id="rId20" w:history="1">
              <w:r w:rsidRPr="00B52115">
                <w:rPr>
                  <w:rStyle w:val="Hyperlink"/>
                  <w:rFonts w:ascii="Arial" w:hAnsi="Arial" w:cs="Arial"/>
                  <w:color w:val="0064A4"/>
                  <w:sz w:val="22"/>
                  <w:szCs w:val="22"/>
                </w:rPr>
                <w:t>IRB Application</w:t>
              </w:r>
            </w:hyperlink>
            <w:r w:rsidRPr="00B52115">
              <w:rPr>
                <w:rFonts w:ascii="Arial" w:hAnsi="Arial" w:cs="Arial"/>
                <w:color w:val="auto"/>
                <w:sz w:val="22"/>
                <w:szCs w:val="22"/>
              </w:rPr>
              <w:t xml:space="preserve">.  </w:t>
            </w:r>
          </w:p>
        </w:tc>
        <w:tc>
          <w:tcPr>
            <w:tcW w:w="3137" w:type="dxa"/>
            <w:tcBorders>
              <w:bottom w:val="single" w:sz="4" w:space="0" w:color="auto"/>
            </w:tcBorders>
            <w:shd w:val="pct10" w:color="auto" w:fill="auto"/>
            <w:vAlign w:val="center"/>
          </w:tcPr>
          <w:p w:rsidR="00CA47B2" w:rsidRDefault="00CA47B2" w:rsidP="00CA47B2">
            <w:pPr>
              <w:tabs>
                <w:tab w:val="left" w:pos="-1440"/>
                <w:tab w:val="left" w:pos="-720"/>
                <w:tab w:val="left" w:pos="0"/>
              </w:tabs>
              <w:spacing w:line="360" w:lineRule="auto"/>
              <w:ind w:left="72" w:right="44"/>
              <w:rPr>
                <w:rFonts w:ascii="Arial" w:hAnsi="Arial" w:cs="Arial"/>
                <w:b/>
                <w:color w:val="auto"/>
                <w:sz w:val="22"/>
                <w:szCs w:val="22"/>
              </w:rPr>
            </w:pPr>
            <w:r>
              <w:rPr>
                <w:rFonts w:ascii="Arial" w:hAnsi="Arial" w:cs="Arial"/>
                <w:b/>
                <w:color w:val="auto"/>
                <w:sz w:val="22"/>
                <w:szCs w:val="22"/>
              </w:rPr>
              <w:t>HS#</w:t>
            </w:r>
            <w:r w:rsidR="00F80591">
              <w:rPr>
                <w:rFonts w:ascii="Arial" w:hAnsi="Arial" w:cs="Arial"/>
                <w:b/>
                <w:color w:val="auto"/>
                <w:sz w:val="22"/>
                <w:szCs w:val="22"/>
              </w:rPr>
              <w:t>:</w:t>
            </w:r>
            <w:r>
              <w:rPr>
                <w:rFonts w:ascii="Arial" w:hAnsi="Arial" w:cs="Arial"/>
                <w:b/>
                <w:color w:val="auto"/>
                <w:sz w:val="22"/>
                <w:szCs w:val="22"/>
              </w:rPr>
              <w:t xml:space="preserve"> </w:t>
            </w:r>
          </w:p>
          <w:p w:rsidR="00F77413" w:rsidRPr="00B52115" w:rsidRDefault="00CA47B2" w:rsidP="00F80591">
            <w:pPr>
              <w:tabs>
                <w:tab w:val="left" w:pos="-1440"/>
                <w:tab w:val="left" w:pos="-720"/>
                <w:tab w:val="left" w:pos="0"/>
              </w:tabs>
              <w:spacing w:line="360" w:lineRule="auto"/>
              <w:ind w:left="72" w:right="44"/>
              <w:rPr>
                <w:rFonts w:ascii="Arial" w:hAnsi="Arial" w:cs="Arial"/>
                <w:b/>
                <w:color w:val="auto"/>
                <w:sz w:val="22"/>
                <w:szCs w:val="22"/>
              </w:rPr>
            </w:pPr>
            <w:r w:rsidRPr="00CA47B2">
              <w:rPr>
                <w:rFonts w:ascii="Arial" w:hAnsi="Arial" w:cs="Arial"/>
                <w:b/>
                <w:i/>
                <w:color w:val="7F7F7F" w:themeColor="text1" w:themeTint="80"/>
                <w:sz w:val="16"/>
                <w:szCs w:val="16"/>
              </w:rPr>
              <w:t>(to be completed by the IRB)</w:t>
            </w:r>
          </w:p>
        </w:tc>
      </w:tr>
      <w:tr w:rsidR="005B689B" w:rsidRPr="00B52115" w:rsidTr="005B689B">
        <w:trPr>
          <w:trHeight w:val="720"/>
        </w:trPr>
        <w:tc>
          <w:tcPr>
            <w:tcW w:w="10540" w:type="dxa"/>
            <w:gridSpan w:val="2"/>
            <w:tcBorders>
              <w:top w:val="nil"/>
              <w:left w:val="nil"/>
              <w:bottom w:val="single" w:sz="4" w:space="0" w:color="auto"/>
              <w:right w:val="nil"/>
            </w:tcBorders>
            <w:shd w:val="clear" w:color="auto" w:fill="auto"/>
            <w:vAlign w:val="center"/>
          </w:tcPr>
          <w:p w:rsidR="005B689B" w:rsidRDefault="005B689B" w:rsidP="005B689B">
            <w:pPr>
              <w:spacing w:line="276" w:lineRule="auto"/>
              <w:ind w:right="216"/>
              <w:rPr>
                <w:rFonts w:ascii="Arial" w:hAnsi="Arial" w:cs="Arial"/>
                <w:b/>
                <w:color w:val="auto"/>
                <w:sz w:val="22"/>
                <w:u w:val="single"/>
              </w:rPr>
            </w:pPr>
          </w:p>
          <w:p w:rsidR="005B689B" w:rsidRPr="00E95521" w:rsidRDefault="005B689B" w:rsidP="005B689B">
            <w:pPr>
              <w:spacing w:line="276" w:lineRule="auto"/>
              <w:ind w:right="216"/>
              <w:rPr>
                <w:rFonts w:ascii="Arial" w:hAnsi="Arial" w:cs="Arial"/>
                <w:color w:val="000000"/>
                <w:sz w:val="22"/>
                <w:szCs w:val="22"/>
              </w:rPr>
            </w:pPr>
            <w:r w:rsidRPr="00E95521">
              <w:rPr>
                <w:rFonts w:ascii="Arial" w:hAnsi="Arial" w:cs="Arial"/>
                <w:b/>
                <w:color w:val="auto"/>
                <w:sz w:val="22"/>
                <w:u w:val="single"/>
              </w:rPr>
              <w:t>SECTION 1:</w:t>
            </w:r>
            <w:r>
              <w:rPr>
                <w:rFonts w:ascii="Arial" w:hAnsi="Arial" w:cs="Arial"/>
                <w:b/>
                <w:color w:val="auto"/>
                <w:sz w:val="22"/>
              </w:rPr>
              <w:t xml:space="preserve"> STUDY TITLE AND TEAM </w:t>
            </w:r>
          </w:p>
          <w:p w:rsidR="005B689B" w:rsidRDefault="005B689B" w:rsidP="00CA47B2">
            <w:pPr>
              <w:tabs>
                <w:tab w:val="left" w:pos="-1440"/>
                <w:tab w:val="left" w:pos="-720"/>
                <w:tab w:val="left" w:pos="0"/>
              </w:tabs>
              <w:spacing w:line="360" w:lineRule="auto"/>
              <w:ind w:left="72" w:right="44"/>
              <w:rPr>
                <w:rFonts w:ascii="Arial" w:hAnsi="Arial" w:cs="Arial"/>
                <w:b/>
                <w:color w:val="auto"/>
                <w:sz w:val="22"/>
                <w:szCs w:val="22"/>
              </w:rPr>
            </w:pPr>
          </w:p>
        </w:tc>
      </w:tr>
      <w:tr w:rsidR="00F80591" w:rsidRPr="00B52115" w:rsidTr="005B689B">
        <w:trPr>
          <w:trHeight w:val="576"/>
        </w:trPr>
        <w:tc>
          <w:tcPr>
            <w:tcW w:w="10540" w:type="dxa"/>
            <w:gridSpan w:val="2"/>
            <w:tcBorders>
              <w:top w:val="single" w:sz="4" w:space="0" w:color="auto"/>
            </w:tcBorders>
            <w:shd w:val="clear" w:color="auto" w:fill="auto"/>
            <w:vAlign w:val="center"/>
          </w:tcPr>
          <w:p w:rsidR="00F80591" w:rsidRPr="00754C40" w:rsidRDefault="00F80591" w:rsidP="00E16FF4">
            <w:pPr>
              <w:ind w:right="216"/>
              <w:rPr>
                <w:rFonts w:ascii="Arial" w:hAnsi="Arial" w:cs="Arial"/>
                <w:sz w:val="22"/>
                <w:szCs w:val="22"/>
              </w:rPr>
            </w:pPr>
            <w:r w:rsidRPr="00B52115">
              <w:rPr>
                <w:rFonts w:ascii="Arial" w:hAnsi="Arial" w:cs="Arial"/>
                <w:b/>
                <w:color w:val="auto"/>
                <w:sz w:val="22"/>
                <w:szCs w:val="22"/>
              </w:rPr>
              <w:t xml:space="preserve">Study Title:  </w:t>
            </w:r>
            <w:r w:rsidR="00665E44">
              <w:rPr>
                <w:rFonts w:ascii="Arial" w:hAnsi="Arial" w:cs="Arial"/>
                <w:color w:val="000000"/>
                <w:sz w:val="22"/>
                <w:szCs w:val="22"/>
              </w:rPr>
              <w:t>Adult truth-value judgment survey</w:t>
            </w:r>
          </w:p>
        </w:tc>
      </w:tr>
      <w:tr w:rsidR="00B9716A" w:rsidRPr="00B52115" w:rsidTr="00B9716A">
        <w:trPr>
          <w:trHeight w:val="576"/>
        </w:trPr>
        <w:tc>
          <w:tcPr>
            <w:tcW w:w="10540" w:type="dxa"/>
            <w:gridSpan w:val="2"/>
            <w:shd w:val="clear" w:color="auto" w:fill="DBE5F1" w:themeFill="accent1" w:themeFillTint="33"/>
            <w:vAlign w:val="center"/>
          </w:tcPr>
          <w:p w:rsidR="00B9716A" w:rsidRPr="00412BAF" w:rsidRDefault="00B9716A" w:rsidP="00B9716A">
            <w:pPr>
              <w:ind w:right="216"/>
              <w:jc w:val="both"/>
              <w:rPr>
                <w:rFonts w:ascii="Arial" w:hAnsi="Arial" w:cs="Arial"/>
                <w:b/>
                <w:color w:val="7030A0"/>
                <w:sz w:val="22"/>
                <w:szCs w:val="22"/>
                <w:u w:val="single"/>
              </w:rPr>
            </w:pPr>
            <w:r w:rsidRPr="00412BAF">
              <w:rPr>
                <w:rFonts w:ascii="Arial" w:hAnsi="Arial" w:cs="Arial"/>
                <w:b/>
                <w:color w:val="auto"/>
                <w:sz w:val="22"/>
                <w:szCs w:val="22"/>
              </w:rPr>
              <w:t xml:space="preserve">Complete the table below. Indicate whether the study team member will be involved in the following research activities. </w:t>
            </w:r>
          </w:p>
          <w:p w:rsidR="00B9716A" w:rsidRPr="00412BAF" w:rsidRDefault="00B9716A" w:rsidP="00B9716A">
            <w:pPr>
              <w:ind w:right="216"/>
              <w:jc w:val="both"/>
              <w:rPr>
                <w:rFonts w:ascii="Arial" w:hAnsi="Arial" w:cs="Arial"/>
                <w:b/>
                <w:color w:val="auto"/>
                <w:sz w:val="22"/>
                <w:szCs w:val="22"/>
              </w:rPr>
            </w:pPr>
          </w:p>
          <w:p w:rsidR="00B9716A" w:rsidRPr="004B54AC" w:rsidRDefault="00B9716A" w:rsidP="00B9716A">
            <w:pPr>
              <w:ind w:right="216"/>
              <w:jc w:val="both"/>
              <w:rPr>
                <w:rFonts w:ascii="Arial" w:hAnsi="Arial" w:cs="Arial"/>
                <w:i/>
                <w:color w:val="C00000"/>
                <w:sz w:val="22"/>
                <w:szCs w:val="22"/>
              </w:rPr>
            </w:pPr>
            <w:r w:rsidRPr="004B54AC">
              <w:rPr>
                <w:rFonts w:ascii="Arial" w:hAnsi="Arial" w:cs="Arial"/>
                <w:b/>
                <w:i/>
                <w:color w:val="C00000"/>
                <w:sz w:val="22"/>
                <w:szCs w:val="22"/>
              </w:rPr>
              <w:t>Note</w:t>
            </w:r>
            <w:r w:rsidRPr="004B54AC">
              <w:rPr>
                <w:rFonts w:ascii="Arial" w:hAnsi="Arial" w:cs="Arial"/>
                <w:i/>
                <w:color w:val="C00000"/>
                <w:sz w:val="22"/>
                <w:szCs w:val="22"/>
              </w:rPr>
              <w:t>: Personnel who are not interacting with participants for research purposes and/or who do not have access to identifiable private information about the research participants (e.g., statisticians) are not engaged in human-subjects research and therefore should not be listed below.</w:t>
            </w:r>
          </w:p>
          <w:p w:rsidR="00B9716A" w:rsidRPr="004B54AC" w:rsidRDefault="00B9716A" w:rsidP="00B9716A">
            <w:pPr>
              <w:ind w:right="216"/>
              <w:jc w:val="both"/>
              <w:rPr>
                <w:rFonts w:ascii="Arial" w:hAnsi="Arial" w:cs="Arial"/>
                <w:i/>
                <w:color w:val="C00000"/>
                <w:sz w:val="22"/>
                <w:szCs w:val="22"/>
              </w:rPr>
            </w:pPr>
          </w:p>
          <w:p w:rsidR="00B9716A" w:rsidRPr="00B52115" w:rsidRDefault="00B9716A" w:rsidP="00B9716A">
            <w:pPr>
              <w:ind w:right="216"/>
              <w:rPr>
                <w:rFonts w:ascii="Arial" w:hAnsi="Arial" w:cs="Arial"/>
                <w:b/>
                <w:color w:val="auto"/>
                <w:sz w:val="22"/>
                <w:szCs w:val="22"/>
              </w:rPr>
            </w:pPr>
            <w:r w:rsidRPr="004B54AC">
              <w:rPr>
                <w:rFonts w:ascii="Arial" w:hAnsi="Arial" w:cs="Arial"/>
                <w:i/>
                <w:color w:val="C00000"/>
                <w:sz w:val="22"/>
                <w:szCs w:val="22"/>
              </w:rPr>
              <w:t xml:space="preserve">If there is a Faculty Sponsor, s/he </w:t>
            </w:r>
            <w:r w:rsidRPr="004B54AC">
              <w:rPr>
                <w:rFonts w:ascii="Arial" w:hAnsi="Arial" w:cs="Arial"/>
                <w:b/>
                <w:i/>
                <w:color w:val="C00000"/>
                <w:sz w:val="22"/>
                <w:szCs w:val="22"/>
                <w:u w:val="single"/>
              </w:rPr>
              <w:t>must be</w:t>
            </w:r>
            <w:r w:rsidRPr="004B54AC">
              <w:rPr>
                <w:rFonts w:ascii="Arial" w:hAnsi="Arial" w:cs="Arial"/>
                <w:i/>
                <w:color w:val="C00000"/>
                <w:sz w:val="22"/>
                <w:szCs w:val="22"/>
              </w:rPr>
              <w:t xml:space="preserve"> listed below (even if s/he is not engaged in human-subjects research), as s/he must be identified to provide oversight and guidance to the Lead Researcher.</w:t>
            </w:r>
          </w:p>
        </w:tc>
      </w:tr>
    </w:tbl>
    <w:tbl>
      <w:tblPr>
        <w:tblStyle w:val="TableGrid"/>
        <w:tblW w:w="10530" w:type="dxa"/>
        <w:tblInd w:w="-95" w:type="dxa"/>
        <w:tblLayout w:type="fixed"/>
        <w:tblLook w:val="04A0"/>
      </w:tblPr>
      <w:tblGrid>
        <w:gridCol w:w="1715"/>
        <w:gridCol w:w="1710"/>
        <w:gridCol w:w="1255"/>
        <w:gridCol w:w="1440"/>
        <w:gridCol w:w="1620"/>
        <w:gridCol w:w="1445"/>
        <w:gridCol w:w="1345"/>
      </w:tblGrid>
      <w:tr w:rsidR="00B9716A" w:rsidRPr="005141B2" w:rsidTr="00B9716A">
        <w:tc>
          <w:tcPr>
            <w:tcW w:w="1715" w:type="dxa"/>
            <w:shd w:val="clear" w:color="auto" w:fill="DBE5F1" w:themeFill="accent1" w:themeFillTint="33"/>
            <w:vAlign w:val="center"/>
          </w:tcPr>
          <w:p w:rsidR="00B9716A" w:rsidRPr="00E417E2" w:rsidRDefault="00B9716A" w:rsidP="00B9716A">
            <w:pPr>
              <w:ind w:right="216"/>
              <w:rPr>
                <w:rFonts w:ascii="Arial" w:hAnsi="Arial" w:cs="Arial"/>
                <w:color w:val="000000"/>
                <w:sz w:val="20"/>
              </w:rPr>
            </w:pPr>
            <w:r>
              <w:rPr>
                <w:rFonts w:ascii="Arial" w:hAnsi="Arial" w:cs="Arial"/>
                <w:color w:val="000000"/>
                <w:sz w:val="20"/>
              </w:rPr>
              <w:t xml:space="preserve">Specify the </w:t>
            </w:r>
            <w:r w:rsidRPr="00E417E2">
              <w:rPr>
                <w:rFonts w:ascii="Arial" w:hAnsi="Arial" w:cs="Arial"/>
                <w:color w:val="000000"/>
                <w:sz w:val="20"/>
              </w:rPr>
              <w:t xml:space="preserve">Name of </w:t>
            </w:r>
            <w:r>
              <w:rPr>
                <w:rFonts w:ascii="Arial" w:hAnsi="Arial" w:cs="Arial"/>
                <w:color w:val="000000"/>
                <w:sz w:val="20"/>
              </w:rPr>
              <w:t>the Lead Researcher, Faculty  Sponsor, Co-Researchers and Research Personnel (as applicable)</w:t>
            </w: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tc>
        <w:tc>
          <w:tcPr>
            <w:tcW w:w="1710" w:type="dxa"/>
            <w:shd w:val="clear" w:color="auto" w:fill="DBE5F1" w:themeFill="accent1" w:themeFillTint="33"/>
            <w:vAlign w:val="center"/>
          </w:tcPr>
          <w:p w:rsidR="00B9716A" w:rsidRPr="00E417E2" w:rsidRDefault="00B9716A" w:rsidP="00B9716A">
            <w:pPr>
              <w:ind w:right="95"/>
              <w:rPr>
                <w:rFonts w:ascii="Arial" w:hAnsi="Arial" w:cs="Arial"/>
                <w:color w:val="000000"/>
                <w:sz w:val="20"/>
              </w:rPr>
            </w:pPr>
            <w:r w:rsidRPr="00E417E2">
              <w:rPr>
                <w:rFonts w:ascii="Arial" w:hAnsi="Arial" w:cs="Arial"/>
                <w:color w:val="000000"/>
                <w:sz w:val="20"/>
              </w:rPr>
              <w:t>List Department, Title, &amp; Degrees as applicable.</w:t>
            </w:r>
          </w:p>
          <w:p w:rsidR="00B9716A" w:rsidRPr="00E417E2" w:rsidRDefault="00B9716A" w:rsidP="00B9716A">
            <w:pPr>
              <w:ind w:right="95"/>
              <w:rPr>
                <w:rFonts w:ascii="Arial" w:hAnsi="Arial" w:cs="Arial"/>
                <w:color w:val="000000"/>
                <w:sz w:val="20"/>
              </w:rPr>
            </w:pPr>
          </w:p>
          <w:p w:rsidR="00B9716A" w:rsidRPr="00E417E2" w:rsidRDefault="00B9716A" w:rsidP="00B9716A">
            <w:pPr>
              <w:ind w:right="95"/>
              <w:rPr>
                <w:rFonts w:ascii="Arial" w:hAnsi="Arial" w:cs="Arial"/>
                <w:color w:val="000000"/>
                <w:sz w:val="20"/>
              </w:rPr>
            </w:pPr>
            <w:r w:rsidRPr="00E417E2">
              <w:rPr>
                <w:rFonts w:ascii="Arial" w:hAnsi="Arial" w:cs="Arial"/>
                <w:color w:val="000000"/>
                <w:sz w:val="20"/>
              </w:rPr>
              <w:t>Include UCI Affiliation - Faculty / Staff, Student (specify level – e.g., graduate student, etc.)</w:t>
            </w:r>
          </w:p>
        </w:tc>
        <w:tc>
          <w:tcPr>
            <w:tcW w:w="1255" w:type="dxa"/>
            <w:shd w:val="clear" w:color="auto" w:fill="DBE5F1" w:themeFill="accent1" w:themeFillTint="33"/>
            <w:vAlign w:val="center"/>
          </w:tcPr>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color w:val="auto"/>
                <w:sz w:val="20"/>
              </w:rPr>
            </w:pPr>
            <w:r w:rsidRPr="00E417E2">
              <w:rPr>
                <w:rFonts w:ascii="Arial" w:hAnsi="Arial" w:cs="Arial"/>
                <w:color w:val="auto"/>
                <w:sz w:val="20"/>
              </w:rPr>
              <w:t>Recruit</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tc>
        <w:tc>
          <w:tcPr>
            <w:tcW w:w="1440" w:type="dxa"/>
            <w:shd w:val="clear" w:color="auto" w:fill="DBE5F1" w:themeFill="accent1" w:themeFillTint="33"/>
            <w:vAlign w:val="center"/>
          </w:tcPr>
          <w:p w:rsidR="00B9716A" w:rsidRPr="00E417E2" w:rsidRDefault="00B9716A" w:rsidP="00B9716A">
            <w:pPr>
              <w:rPr>
                <w:rFonts w:ascii="Arial" w:hAnsi="Arial" w:cs="Arial"/>
                <w:sz w:val="20"/>
              </w:rPr>
            </w:pPr>
          </w:p>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Informed Consent Process</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tc>
        <w:tc>
          <w:tcPr>
            <w:tcW w:w="1620" w:type="dxa"/>
            <w:shd w:val="clear" w:color="auto" w:fill="DBE5F1" w:themeFill="accent1" w:themeFillTint="33"/>
            <w:vAlign w:val="center"/>
          </w:tcPr>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p>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Interact w/ Participants</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tc>
        <w:tc>
          <w:tcPr>
            <w:tcW w:w="1445" w:type="dxa"/>
            <w:shd w:val="clear" w:color="auto" w:fill="DBE5F1" w:themeFill="accent1" w:themeFillTint="33"/>
            <w:vAlign w:val="center"/>
          </w:tcPr>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Access</w:t>
            </w:r>
          </w:p>
          <w:p w:rsidR="00B9716A" w:rsidRPr="00E417E2" w:rsidRDefault="00B9716A" w:rsidP="00B9716A">
            <w:pPr>
              <w:ind w:right="216"/>
              <w:rPr>
                <w:rFonts w:ascii="Arial" w:hAnsi="Arial" w:cs="Arial"/>
                <w:color w:val="000000"/>
                <w:sz w:val="20"/>
              </w:rPr>
            </w:pPr>
            <w:r w:rsidRPr="00E417E2">
              <w:rPr>
                <w:rFonts w:ascii="Arial" w:hAnsi="Arial" w:cs="Arial"/>
                <w:color w:val="000000"/>
                <w:sz w:val="20"/>
              </w:rPr>
              <w:t>Participant Identifiable Data</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tc>
        <w:tc>
          <w:tcPr>
            <w:tcW w:w="1345" w:type="dxa"/>
            <w:shd w:val="clear" w:color="auto" w:fill="DBE5F1" w:themeFill="accent1" w:themeFillTint="33"/>
            <w:vAlign w:val="center"/>
          </w:tcPr>
          <w:p w:rsidR="00B9716A" w:rsidRPr="00E417E2" w:rsidRDefault="00B9716A" w:rsidP="00B9716A">
            <w:pPr>
              <w:ind w:right="68"/>
              <w:rPr>
                <w:rFonts w:ascii="Arial" w:hAnsi="Arial" w:cs="Arial"/>
                <w:color w:val="000000"/>
                <w:sz w:val="20"/>
              </w:rPr>
            </w:pPr>
            <w:r w:rsidRPr="00E417E2">
              <w:rPr>
                <w:rFonts w:ascii="Arial" w:hAnsi="Arial" w:cs="Arial"/>
                <w:color w:val="000000"/>
                <w:sz w:val="20"/>
              </w:rPr>
              <w:t>Analyze Participant Identifiable Data</w:t>
            </w: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p>
          <w:p w:rsidR="00B9716A" w:rsidRPr="00E417E2" w:rsidRDefault="00B9716A" w:rsidP="00B9716A">
            <w:pPr>
              <w:rPr>
                <w:rFonts w:ascii="Arial" w:hAnsi="Arial" w:cs="Arial"/>
                <w:sz w:val="20"/>
              </w:rPr>
            </w:pPr>
            <w:r w:rsidRPr="00E417E2">
              <w:rPr>
                <w:rFonts w:ascii="Arial" w:hAnsi="Arial" w:cs="Arial"/>
                <w:sz w:val="20"/>
              </w:rPr>
              <w:t xml:space="preserve"> </w:t>
            </w:r>
          </w:p>
          <w:p w:rsidR="00B9716A" w:rsidRPr="00E417E2" w:rsidRDefault="00B9716A" w:rsidP="00B9716A">
            <w:pPr>
              <w:rPr>
                <w:rFonts w:ascii="Arial" w:hAnsi="Arial" w:cs="Arial"/>
                <w:sz w:val="20"/>
              </w:rPr>
            </w:pPr>
          </w:p>
        </w:tc>
      </w:tr>
      <w:tr w:rsidR="00D05678" w:rsidRPr="005141B2" w:rsidTr="007014E3">
        <w:tc>
          <w:tcPr>
            <w:tcW w:w="1715" w:type="dxa"/>
            <w:shd w:val="clear" w:color="auto" w:fill="FFFFFF" w:themeFill="background1"/>
            <w:vAlign w:val="center"/>
          </w:tcPr>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64A4"/>
                <w:sz w:val="22"/>
                <w:szCs w:val="22"/>
              </w:rPr>
            </w:pPr>
          </w:p>
          <w:p w:rsidR="00D05678" w:rsidRDefault="00665E44" w:rsidP="007014E3">
            <w:pPr>
              <w:ind w:right="216"/>
              <w:rPr>
                <w:rFonts w:ascii="Arial" w:hAnsi="Arial" w:cs="Arial"/>
                <w:color w:val="000000"/>
                <w:sz w:val="20"/>
              </w:rPr>
            </w:pPr>
            <w:r>
              <w:rPr>
                <w:rFonts w:ascii="Arial" w:hAnsi="Arial" w:cs="Arial"/>
                <w:color w:val="0064A4"/>
                <w:sz w:val="22"/>
                <w:szCs w:val="22"/>
              </w:rPr>
              <w:t xml:space="preserve">K.J. </w:t>
            </w:r>
            <w:proofErr w:type="spellStart"/>
            <w:r>
              <w:rPr>
                <w:rFonts w:ascii="Arial" w:hAnsi="Arial" w:cs="Arial"/>
                <w:color w:val="0064A4"/>
                <w:sz w:val="22"/>
                <w:szCs w:val="22"/>
              </w:rPr>
              <w:t>Savinelli</w:t>
            </w:r>
            <w:proofErr w:type="spellEnd"/>
          </w:p>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rsidR="00665E44" w:rsidRDefault="00665E44" w:rsidP="007014E3">
            <w:pPr>
              <w:ind w:right="95"/>
              <w:rPr>
                <w:rFonts w:ascii="Arial" w:hAnsi="Arial" w:cs="Arial"/>
                <w:color w:val="0064A4"/>
                <w:sz w:val="22"/>
                <w:szCs w:val="22"/>
              </w:rPr>
            </w:pPr>
            <w:r>
              <w:rPr>
                <w:rFonts w:ascii="Arial" w:hAnsi="Arial" w:cs="Arial"/>
                <w:color w:val="0064A4"/>
                <w:sz w:val="22"/>
                <w:szCs w:val="22"/>
              </w:rPr>
              <w:t>Cognitive Science, Graduate Student, MA in Psychology,</w:t>
            </w:r>
          </w:p>
          <w:p w:rsidR="00665E44" w:rsidRPr="00665E44" w:rsidRDefault="00665E44" w:rsidP="007014E3">
            <w:pPr>
              <w:ind w:right="95"/>
              <w:rPr>
                <w:rFonts w:ascii="Arial" w:hAnsi="Arial" w:cs="Arial"/>
                <w:color w:val="0064A4"/>
                <w:sz w:val="22"/>
                <w:szCs w:val="22"/>
              </w:rPr>
            </w:pPr>
            <w:r>
              <w:rPr>
                <w:rFonts w:ascii="Arial" w:hAnsi="Arial" w:cs="Arial"/>
                <w:color w:val="0064A4"/>
                <w:sz w:val="22"/>
                <w:szCs w:val="22"/>
              </w:rPr>
              <w:t>Lead Researcher</w:t>
            </w:r>
          </w:p>
        </w:tc>
        <w:tc>
          <w:tcPr>
            <w:tcW w:w="125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414" type="#_x0000_t75" style="width:11.25pt;height:18pt" o:ole="">
                  <v:imagedata r:id="rId13" o:title=""/>
                </v:shape>
                <w:control r:id="rId21" w:name="CheckBox11511151311445218" w:shapeid="_x0000_i1414"/>
              </w:object>
            </w:r>
          </w:p>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74" type="#_x0000_t75" style="width:11.25pt;height:18pt" o:ole="">
                  <v:imagedata r:id="rId10" o:title=""/>
                </v:shape>
                <w:control r:id="rId22" w:name="CheckBox11511151311445318" w:shapeid="_x0000_i1174"/>
              </w:object>
            </w:r>
          </w:p>
        </w:tc>
        <w:tc>
          <w:tcPr>
            <w:tcW w:w="144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413" type="#_x0000_t75" style="width:11.25pt;height:18pt" o:ole="">
                  <v:imagedata r:id="rId13" o:title=""/>
                </v:shape>
                <w:control r:id="rId23" w:name="CheckBox115111513114452183" w:shapeid="_x0000_i1413"/>
              </w:object>
            </w:r>
          </w:p>
          <w:p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78" type="#_x0000_t75" style="width:11.25pt;height:18pt" o:ole="">
                  <v:imagedata r:id="rId10" o:title=""/>
                </v:shape>
                <w:control r:id="rId24" w:name="CheckBox115111513114453183" w:shapeid="_x0000_i1178"/>
              </w:object>
            </w:r>
          </w:p>
        </w:tc>
        <w:tc>
          <w:tcPr>
            <w:tcW w:w="162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80" type="#_x0000_t75" style="width:11.25pt;height:18pt" o:ole="">
                  <v:imagedata r:id="rId10" o:title=""/>
                </v:shape>
                <w:control r:id="rId25" w:name="CheckBox115111513114452186" w:shapeid="_x0000_i1180"/>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415" type="#_x0000_t75" style="width:11.25pt;height:18pt" o:ole="">
                  <v:imagedata r:id="rId13" o:title=""/>
                </v:shape>
                <w:control r:id="rId26" w:name="CheckBox115111513114453186" w:shapeid="_x0000_i1415"/>
              </w:object>
            </w:r>
          </w:p>
        </w:tc>
        <w:tc>
          <w:tcPr>
            <w:tcW w:w="14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84" type="#_x0000_t75" style="width:11.25pt;height:18pt" o:ole="">
                  <v:imagedata r:id="rId10" o:title=""/>
                </v:shape>
                <w:control r:id="rId27" w:name="CheckBox115111513114452189" w:shapeid="_x0000_i1184"/>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416" type="#_x0000_t75" style="width:11.25pt;height:18pt" o:ole="">
                  <v:imagedata r:id="rId13" o:title=""/>
                </v:shape>
                <w:control r:id="rId28" w:name="CheckBox115111513114453189" w:shapeid="_x0000_i1416"/>
              </w:object>
            </w:r>
          </w:p>
        </w:tc>
        <w:tc>
          <w:tcPr>
            <w:tcW w:w="13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188" type="#_x0000_t75" style="width:11.25pt;height:18pt" o:ole="">
                  <v:imagedata r:id="rId10" o:title=""/>
                </v:shape>
                <w:control r:id="rId29" w:name="CheckBox1151115131144521812" w:shapeid="_x0000_i1188"/>
              </w:object>
            </w:r>
          </w:p>
          <w:p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417" type="#_x0000_t75" style="width:11.25pt;height:18pt" o:ole="">
                  <v:imagedata r:id="rId13" o:title=""/>
                </v:shape>
                <w:control r:id="rId30" w:name="CheckBox1151115131144531812" w:shapeid="_x0000_i1417"/>
              </w:object>
            </w:r>
          </w:p>
        </w:tc>
      </w:tr>
      <w:tr w:rsidR="00D05678" w:rsidRPr="005141B2" w:rsidTr="007014E3">
        <w:tc>
          <w:tcPr>
            <w:tcW w:w="1715" w:type="dxa"/>
            <w:shd w:val="clear" w:color="auto" w:fill="FFFFFF" w:themeFill="background1"/>
            <w:vAlign w:val="center"/>
          </w:tcPr>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p w:rsidR="00D05678" w:rsidRDefault="00665E44" w:rsidP="007014E3">
            <w:pPr>
              <w:ind w:right="216"/>
              <w:rPr>
                <w:rFonts w:ascii="Arial" w:hAnsi="Arial" w:cs="Arial"/>
                <w:color w:val="000000"/>
                <w:sz w:val="20"/>
              </w:rPr>
            </w:pPr>
            <w:r>
              <w:rPr>
                <w:rFonts w:ascii="Arial" w:hAnsi="Arial" w:cs="Arial"/>
                <w:color w:val="0064A4"/>
                <w:sz w:val="22"/>
                <w:szCs w:val="22"/>
              </w:rPr>
              <w:t>Lisa Pearl</w:t>
            </w:r>
          </w:p>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rsidR="00D05678" w:rsidRPr="00E417E2" w:rsidRDefault="00665E44" w:rsidP="007014E3">
            <w:pPr>
              <w:ind w:right="95"/>
              <w:rPr>
                <w:rFonts w:ascii="Arial" w:hAnsi="Arial" w:cs="Arial"/>
                <w:color w:val="000000"/>
                <w:sz w:val="20"/>
              </w:rPr>
            </w:pPr>
            <w:r>
              <w:rPr>
                <w:rFonts w:ascii="Arial" w:hAnsi="Arial" w:cs="Arial"/>
                <w:color w:val="0064A4"/>
                <w:sz w:val="22"/>
                <w:szCs w:val="22"/>
              </w:rPr>
              <w:t xml:space="preserve">Cognitive Science, UCI Professor </w:t>
            </w:r>
          </w:p>
        </w:tc>
        <w:tc>
          <w:tcPr>
            <w:tcW w:w="125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420" type="#_x0000_t75" style="width:11.25pt;height:18pt" o:ole="">
                  <v:imagedata r:id="rId13" o:title=""/>
                </v:shape>
                <w:control r:id="rId31" w:name="CheckBox115111513114452181" w:shapeid="_x0000_i1420"/>
              </w:object>
            </w:r>
          </w:p>
          <w:p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94" type="#_x0000_t75" style="width:11.25pt;height:18pt" o:ole="">
                  <v:imagedata r:id="rId10" o:title=""/>
                </v:shape>
                <w:control r:id="rId32" w:name="CheckBox115111513114453181" w:shapeid="_x0000_i1194"/>
              </w:object>
            </w:r>
          </w:p>
        </w:tc>
        <w:tc>
          <w:tcPr>
            <w:tcW w:w="144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418" type="#_x0000_t75" style="width:11.25pt;height:18pt" o:ole="">
                  <v:imagedata r:id="rId13" o:title=""/>
                </v:shape>
                <w:control r:id="rId33" w:name="CheckBox115111513114452184" w:shapeid="_x0000_i1418"/>
              </w:object>
            </w:r>
          </w:p>
          <w:p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198" type="#_x0000_t75" style="width:11.25pt;height:18pt" o:ole="">
                  <v:imagedata r:id="rId10" o:title=""/>
                </v:shape>
                <w:control r:id="rId34" w:name="CheckBox115111513114453184" w:shapeid="_x0000_i1198"/>
              </w:object>
            </w:r>
          </w:p>
        </w:tc>
        <w:tc>
          <w:tcPr>
            <w:tcW w:w="162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200" type="#_x0000_t75" style="width:11.25pt;height:18pt" o:ole="">
                  <v:imagedata r:id="rId10" o:title=""/>
                </v:shape>
                <w:control r:id="rId35" w:name="CheckBox115111513114452187" w:shapeid="_x0000_i1200"/>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422" type="#_x0000_t75" style="width:11.25pt;height:18pt" o:ole="">
                  <v:imagedata r:id="rId13" o:title=""/>
                </v:shape>
                <w:control r:id="rId36" w:name="CheckBox115111513114453187" w:shapeid="_x0000_i1422"/>
              </w:object>
            </w:r>
          </w:p>
        </w:tc>
        <w:tc>
          <w:tcPr>
            <w:tcW w:w="14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204" type="#_x0000_t75" style="width:11.25pt;height:18pt" o:ole="">
                  <v:imagedata r:id="rId10" o:title=""/>
                </v:shape>
                <w:control r:id="rId37" w:name="CheckBox1151115131144521810" w:shapeid="_x0000_i1204"/>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423" type="#_x0000_t75" style="width:11.25pt;height:18pt" o:ole="">
                  <v:imagedata r:id="rId13" o:title=""/>
                </v:shape>
                <w:control r:id="rId38" w:name="CheckBox1151115131144531810" w:shapeid="_x0000_i1423"/>
              </w:object>
            </w:r>
          </w:p>
        </w:tc>
        <w:tc>
          <w:tcPr>
            <w:tcW w:w="13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208" type="#_x0000_t75" style="width:11.25pt;height:18pt" o:ole="">
                  <v:imagedata r:id="rId10" o:title=""/>
                </v:shape>
                <w:control r:id="rId39" w:name="CheckBox1151115131144521813" w:shapeid="_x0000_i1208"/>
              </w:object>
            </w:r>
          </w:p>
          <w:p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NO   </w:t>
            </w:r>
            <w:r w:rsidR="00B92A89" w:rsidRPr="001F04A9">
              <w:rPr>
                <w:rFonts w:ascii="Arial" w:hAnsi="Arial" w:cs="Arial"/>
                <w:color w:val="000000" w:themeColor="text1"/>
                <w:sz w:val="20"/>
              </w:rPr>
              <w:object w:dxaOrig="1440" w:dyaOrig="1440">
                <v:shape id="_x0000_i1424" type="#_x0000_t75" style="width:11.25pt;height:18pt" o:ole="">
                  <v:imagedata r:id="rId13" o:title=""/>
                </v:shape>
                <w:control r:id="rId40" w:name="CheckBox1151115131144531813" w:shapeid="_x0000_i1424"/>
              </w:object>
            </w:r>
          </w:p>
        </w:tc>
      </w:tr>
      <w:tr w:rsidR="00D05678" w:rsidRPr="005141B2" w:rsidTr="007014E3">
        <w:tc>
          <w:tcPr>
            <w:tcW w:w="1715" w:type="dxa"/>
            <w:shd w:val="clear" w:color="auto" w:fill="FFFFFF" w:themeFill="background1"/>
            <w:vAlign w:val="center"/>
          </w:tcPr>
          <w:p w:rsidR="00665E44" w:rsidRDefault="00665E44" w:rsidP="00665E44">
            <w:pPr>
              <w:ind w:right="216"/>
              <w:rPr>
                <w:rFonts w:ascii="Arial" w:hAnsi="Arial" w:cs="Arial"/>
                <w:color w:val="000000"/>
                <w:sz w:val="20"/>
              </w:rPr>
            </w:pPr>
          </w:p>
          <w:p w:rsidR="00D05678" w:rsidRDefault="00D05678" w:rsidP="007014E3">
            <w:pPr>
              <w:ind w:right="216"/>
              <w:rPr>
                <w:rFonts w:ascii="Arial" w:hAnsi="Arial" w:cs="Arial"/>
                <w:color w:val="000000"/>
                <w:sz w:val="20"/>
              </w:rPr>
            </w:pPr>
          </w:p>
          <w:p w:rsidR="00D05678" w:rsidRDefault="00665E44" w:rsidP="007014E3">
            <w:pPr>
              <w:ind w:right="216"/>
              <w:rPr>
                <w:rFonts w:ascii="Arial" w:hAnsi="Arial" w:cs="Arial"/>
                <w:color w:val="000000"/>
                <w:sz w:val="20"/>
              </w:rPr>
            </w:pPr>
            <w:r>
              <w:rPr>
                <w:rFonts w:ascii="Arial" w:hAnsi="Arial" w:cs="Arial"/>
                <w:color w:val="0064A4"/>
                <w:sz w:val="22"/>
                <w:szCs w:val="22"/>
              </w:rPr>
              <w:lastRenderedPageBreak/>
              <w:t xml:space="preserve">Gregory </w:t>
            </w:r>
            <w:proofErr w:type="spellStart"/>
            <w:r>
              <w:rPr>
                <w:rFonts w:ascii="Arial" w:hAnsi="Arial" w:cs="Arial"/>
                <w:color w:val="0064A4"/>
                <w:sz w:val="22"/>
                <w:szCs w:val="22"/>
              </w:rPr>
              <w:t>Scontras</w:t>
            </w:r>
            <w:proofErr w:type="spellEnd"/>
          </w:p>
          <w:p w:rsidR="00D05678" w:rsidRDefault="00D05678" w:rsidP="007014E3">
            <w:pPr>
              <w:ind w:right="216"/>
              <w:rPr>
                <w:rFonts w:ascii="Arial" w:hAnsi="Arial" w:cs="Arial"/>
                <w:color w:val="000000"/>
                <w:sz w:val="20"/>
              </w:rPr>
            </w:pPr>
          </w:p>
          <w:p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rsidR="00D05678" w:rsidRPr="00E417E2" w:rsidRDefault="00665E44" w:rsidP="007014E3">
            <w:pPr>
              <w:ind w:right="95"/>
              <w:rPr>
                <w:rFonts w:ascii="Arial" w:hAnsi="Arial" w:cs="Arial"/>
                <w:color w:val="000000"/>
                <w:sz w:val="20"/>
              </w:rPr>
            </w:pPr>
            <w:r>
              <w:rPr>
                <w:rFonts w:ascii="Arial" w:hAnsi="Arial" w:cs="Arial"/>
                <w:color w:val="0064A4"/>
                <w:sz w:val="22"/>
                <w:szCs w:val="22"/>
              </w:rPr>
              <w:lastRenderedPageBreak/>
              <w:t>Linguistics, UCI Professor</w:t>
            </w:r>
          </w:p>
        </w:tc>
        <w:tc>
          <w:tcPr>
            <w:tcW w:w="125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B92A89" w:rsidRPr="001F04A9">
              <w:rPr>
                <w:rFonts w:ascii="Arial" w:hAnsi="Arial" w:cs="Arial"/>
                <w:color w:val="000000" w:themeColor="text1"/>
                <w:sz w:val="20"/>
              </w:rPr>
              <w:object w:dxaOrig="1440" w:dyaOrig="1440">
                <v:shape id="_x0000_i1421" type="#_x0000_t75" style="width:11.25pt;height:18pt" o:ole="">
                  <v:imagedata r:id="rId13" o:title=""/>
                </v:shape>
                <w:control r:id="rId41" w:name="CheckBox115111513114452182" w:shapeid="_x0000_i1421"/>
              </w:object>
            </w:r>
          </w:p>
          <w:p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214" type="#_x0000_t75" style="width:11.25pt;height:18pt" o:ole="">
                  <v:imagedata r:id="rId10" o:title=""/>
                </v:shape>
                <w:control r:id="rId42" w:name="CheckBox115111513114453182" w:shapeid="_x0000_i1214"/>
              </w:object>
            </w:r>
          </w:p>
        </w:tc>
        <w:tc>
          <w:tcPr>
            <w:tcW w:w="144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419" type="#_x0000_t75" style="width:11.25pt;height:18pt" o:ole="">
                  <v:imagedata r:id="rId13" o:title=""/>
                </v:shape>
                <w:control r:id="rId43" w:name="CheckBox115111513114452185" w:shapeid="_x0000_i1419"/>
              </w:object>
            </w:r>
          </w:p>
          <w:p w:rsidR="00D05678" w:rsidRPr="00E417E2" w:rsidRDefault="00D05678" w:rsidP="007014E3">
            <w:pPr>
              <w:rPr>
                <w:rFonts w:ascii="Arial" w:hAnsi="Arial" w:cs="Arial"/>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218" type="#_x0000_t75" style="width:11.25pt;height:18pt" o:ole="">
                  <v:imagedata r:id="rId10" o:title=""/>
                </v:shape>
                <w:control r:id="rId44" w:name="CheckBox115111513114453185" w:shapeid="_x0000_i1218"/>
              </w:object>
            </w:r>
          </w:p>
        </w:tc>
        <w:tc>
          <w:tcPr>
            <w:tcW w:w="1620"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220" type="#_x0000_t75" style="width:11.25pt;height:18pt" o:ole="">
                  <v:imagedata r:id="rId10" o:title=""/>
                </v:shape>
                <w:control r:id="rId45" w:name="CheckBox115111513114452188" w:shapeid="_x0000_i1220"/>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425" type="#_x0000_t75" style="width:11.25pt;height:18pt" o:ole="">
                  <v:imagedata r:id="rId13" o:title=""/>
                </v:shape>
                <w:control r:id="rId46" w:name="CheckBox115111513114453188" w:shapeid="_x0000_i1425"/>
              </w:object>
            </w:r>
          </w:p>
        </w:tc>
        <w:tc>
          <w:tcPr>
            <w:tcW w:w="14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224" type="#_x0000_t75" style="width:11.25pt;height:18pt" o:ole="">
                  <v:imagedata r:id="rId10" o:title=""/>
                </v:shape>
                <w:control r:id="rId47" w:name="CheckBox1151115131144521811" w:shapeid="_x0000_i1224"/>
              </w:object>
            </w:r>
          </w:p>
          <w:p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426" type="#_x0000_t75" style="width:11.25pt;height:18pt" o:ole="">
                  <v:imagedata r:id="rId13" o:title=""/>
                </v:shape>
                <w:control r:id="rId48" w:name="CheckBox1151115131144531811" w:shapeid="_x0000_i1426"/>
              </w:object>
            </w:r>
          </w:p>
        </w:tc>
        <w:tc>
          <w:tcPr>
            <w:tcW w:w="1345" w:type="dxa"/>
            <w:shd w:val="clear" w:color="auto" w:fill="FFFFFF" w:themeFill="background1"/>
            <w:vAlign w:val="center"/>
          </w:tcPr>
          <w:p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lastRenderedPageBreak/>
              <w:t xml:space="preserve">YES  </w:t>
            </w:r>
            <w:r w:rsidR="00B92A89" w:rsidRPr="001F04A9">
              <w:rPr>
                <w:rFonts w:ascii="Arial" w:hAnsi="Arial" w:cs="Arial"/>
                <w:color w:val="000000" w:themeColor="text1"/>
                <w:sz w:val="20"/>
              </w:rPr>
              <w:object w:dxaOrig="1440" w:dyaOrig="1440">
                <v:shape id="_x0000_i1228" type="#_x0000_t75" style="width:11.25pt;height:18pt" o:ole="">
                  <v:imagedata r:id="rId10" o:title=""/>
                </v:shape>
                <w:control r:id="rId49" w:name="CheckBox1151115131144521814" w:shapeid="_x0000_i1228"/>
              </w:object>
            </w:r>
          </w:p>
          <w:p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lastRenderedPageBreak/>
              <w:t xml:space="preserve"> NO   </w:t>
            </w:r>
            <w:r w:rsidR="00B92A89" w:rsidRPr="001F04A9">
              <w:rPr>
                <w:rFonts w:ascii="Arial" w:hAnsi="Arial" w:cs="Arial"/>
                <w:color w:val="000000" w:themeColor="text1"/>
                <w:sz w:val="20"/>
              </w:rPr>
              <w:object w:dxaOrig="1440" w:dyaOrig="1440">
                <v:shape id="_x0000_i1427" type="#_x0000_t75" style="width:11.25pt;height:18pt" o:ole="">
                  <v:imagedata r:id="rId13" o:title=""/>
                </v:shape>
                <w:control r:id="rId50" w:name="CheckBox1151115131144531814" w:shapeid="_x0000_i1427"/>
              </w:object>
            </w:r>
          </w:p>
        </w:tc>
      </w:tr>
    </w:tbl>
    <w:p w:rsidR="00665E44" w:rsidRDefault="00665E44" w:rsidP="00E95521">
      <w:pPr>
        <w:spacing w:line="276" w:lineRule="auto"/>
        <w:ind w:right="216"/>
        <w:rPr>
          <w:rFonts w:ascii="Arial" w:hAnsi="Arial" w:cs="Arial"/>
          <w:b/>
          <w:color w:val="auto"/>
          <w:sz w:val="22"/>
          <w:u w:val="single"/>
        </w:rPr>
      </w:pPr>
    </w:p>
    <w:p w:rsidR="008848EF" w:rsidRPr="00E95521" w:rsidRDefault="00E95521" w:rsidP="00E95521">
      <w:pPr>
        <w:spacing w:line="276" w:lineRule="auto"/>
        <w:ind w:right="216"/>
        <w:rPr>
          <w:rFonts w:ascii="Arial" w:hAnsi="Arial" w:cs="Arial"/>
          <w:color w:val="000000"/>
          <w:sz w:val="22"/>
          <w:szCs w:val="22"/>
        </w:rPr>
      </w:pPr>
      <w:r w:rsidRPr="00E95521">
        <w:rPr>
          <w:rFonts w:ascii="Arial" w:hAnsi="Arial" w:cs="Arial"/>
          <w:b/>
          <w:color w:val="auto"/>
          <w:sz w:val="22"/>
          <w:u w:val="single"/>
        </w:rPr>
        <w:t xml:space="preserve">SECTION </w:t>
      </w:r>
      <w:r w:rsidR="005B689B">
        <w:rPr>
          <w:rFonts w:ascii="Arial" w:hAnsi="Arial" w:cs="Arial"/>
          <w:b/>
          <w:color w:val="auto"/>
          <w:sz w:val="22"/>
          <w:u w:val="single"/>
        </w:rPr>
        <w:t>2</w:t>
      </w:r>
      <w:r w:rsidRPr="00E95521">
        <w:rPr>
          <w:rFonts w:ascii="Arial" w:hAnsi="Arial" w:cs="Arial"/>
          <w:b/>
          <w:color w:val="auto"/>
          <w:sz w:val="22"/>
          <w:u w:val="single"/>
        </w:rPr>
        <w:t>:</w:t>
      </w:r>
      <w:r>
        <w:rPr>
          <w:rFonts w:ascii="Arial" w:hAnsi="Arial" w:cs="Arial"/>
          <w:b/>
          <w:color w:val="auto"/>
          <w:sz w:val="22"/>
        </w:rPr>
        <w:t xml:space="preserve"> </w:t>
      </w:r>
      <w:r w:rsidR="0047598D" w:rsidRPr="00E95521">
        <w:rPr>
          <w:rFonts w:ascii="Arial" w:hAnsi="Arial" w:cs="Arial"/>
          <w:b/>
          <w:color w:val="auto"/>
          <w:sz w:val="22"/>
        </w:rPr>
        <w:t>WHAT IS YOUR RESEARCH QUESTION?</w:t>
      </w:r>
    </w:p>
    <w:p w:rsidR="00E95521" w:rsidRPr="00D55187" w:rsidRDefault="00E95521" w:rsidP="00E95521">
      <w:pPr>
        <w:pStyle w:val="ListParagraph"/>
        <w:spacing w:line="276" w:lineRule="auto"/>
        <w:ind w:left="360" w:right="216"/>
        <w:rPr>
          <w:rFonts w:ascii="Arial" w:hAnsi="Arial" w:cs="Arial"/>
          <w:b/>
          <w:color w:val="000000"/>
          <w:sz w:val="22"/>
          <w:szCs w:val="22"/>
        </w:rPr>
      </w:pPr>
    </w:p>
    <w:tbl>
      <w:tblPr>
        <w:tblW w:w="10474"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10519"/>
      </w:tblGrid>
      <w:tr w:rsidR="008848EF" w:rsidRPr="00D55187" w:rsidTr="00665E44">
        <w:trPr>
          <w:trHeight w:val="345"/>
        </w:trPr>
        <w:tc>
          <w:tcPr>
            <w:tcW w:w="10474" w:type="dxa"/>
            <w:shd w:val="clear" w:color="auto" w:fill="DBE5F1" w:themeFill="accent1" w:themeFillTint="33"/>
          </w:tcPr>
          <w:p w:rsidR="008848EF" w:rsidRPr="00D55187" w:rsidRDefault="00CA47B2" w:rsidP="00E5611D">
            <w:pPr>
              <w:pStyle w:val="CommentText"/>
              <w:rPr>
                <w:rFonts w:ascii="Arial" w:hAnsi="Arial" w:cs="Arial"/>
                <w:b/>
                <w:i/>
                <w:color w:val="C00000"/>
                <w:sz w:val="22"/>
                <w:szCs w:val="22"/>
              </w:rPr>
            </w:pPr>
            <w:r w:rsidRPr="00D55187">
              <w:rPr>
                <w:rFonts w:ascii="Arial" w:hAnsi="Arial" w:cs="Arial"/>
                <w:b/>
                <w:color w:val="000000" w:themeColor="text1"/>
                <w:sz w:val="22"/>
                <w:szCs w:val="22"/>
              </w:rPr>
              <w:t>State the hypothesis or primary objective of the research.  Include a rationale for conducting the study.</w:t>
            </w:r>
            <w:r w:rsidR="00D55187" w:rsidRPr="00D55187">
              <w:rPr>
                <w:rFonts w:ascii="Arial" w:hAnsi="Arial" w:cs="Arial"/>
                <w:b/>
                <w:color w:val="000000" w:themeColor="text1"/>
                <w:sz w:val="22"/>
                <w:szCs w:val="22"/>
              </w:rPr>
              <w:t xml:space="preserve"> </w:t>
            </w:r>
            <w:r w:rsidRPr="00D55187">
              <w:rPr>
                <w:rFonts w:ascii="Arial" w:hAnsi="Arial" w:cs="Arial"/>
                <w:i/>
                <w:color w:val="C00000"/>
                <w:sz w:val="22"/>
                <w:szCs w:val="22"/>
              </w:rPr>
              <w:t xml:space="preserve">[Maximum length = </w:t>
            </w:r>
            <w:r w:rsidR="00E5611D">
              <w:rPr>
                <w:rFonts w:ascii="Arial" w:hAnsi="Arial" w:cs="Arial"/>
                <w:i/>
                <w:color w:val="C00000"/>
                <w:sz w:val="22"/>
                <w:szCs w:val="22"/>
              </w:rPr>
              <w:t>250 WORDS</w:t>
            </w:r>
            <w:r w:rsidRPr="00D55187">
              <w:rPr>
                <w:rFonts w:ascii="Arial" w:hAnsi="Arial" w:cs="Arial"/>
                <w:i/>
                <w:color w:val="C00000"/>
                <w:sz w:val="22"/>
                <w:szCs w:val="22"/>
              </w:rPr>
              <w:t>]</w:t>
            </w:r>
            <w:r w:rsidR="00781FFA" w:rsidRPr="00D55187">
              <w:rPr>
                <w:rFonts w:ascii="Arial" w:hAnsi="Arial" w:cs="Arial"/>
                <w:b/>
                <w:i/>
                <w:color w:val="C00000"/>
                <w:sz w:val="22"/>
                <w:szCs w:val="22"/>
                <w:shd w:val="clear" w:color="auto" w:fill="DBE5F1" w:themeFill="accent1" w:themeFillTint="33"/>
              </w:rPr>
              <w:t xml:space="preserve"> </w:t>
            </w:r>
          </w:p>
        </w:tc>
      </w:tr>
      <w:tr w:rsidR="008848EF" w:rsidRPr="00B52115" w:rsidTr="00665E44">
        <w:tblPrEx>
          <w:tblCellMar>
            <w:left w:w="108" w:type="dxa"/>
            <w:right w:w="108" w:type="dxa"/>
          </w:tblCellMar>
        </w:tblPrEx>
        <w:trPr>
          <w:trHeight w:val="456"/>
        </w:trPr>
        <w:tc>
          <w:tcPr>
            <w:tcW w:w="10474" w:type="dxa"/>
          </w:tcPr>
          <w:p w:rsidR="00EB3C47" w:rsidRPr="00EB3C47" w:rsidRDefault="00EB3C47" w:rsidP="008848EF">
            <w:pPr>
              <w:ind w:right="216"/>
              <w:rPr>
                <w:rFonts w:ascii="Arial" w:hAnsi="Arial" w:cs="Arial"/>
                <w:b/>
                <w:color w:val="auto"/>
                <w:sz w:val="22"/>
                <w:szCs w:val="22"/>
              </w:rPr>
            </w:pPr>
          </w:p>
          <w:p w:rsidR="008848EF" w:rsidRPr="00B52115" w:rsidRDefault="00665E44" w:rsidP="008848EF">
            <w:pPr>
              <w:ind w:left="432" w:right="216" w:hanging="432"/>
              <w:rPr>
                <w:rFonts w:ascii="Arial" w:hAnsi="Arial" w:cs="Arial"/>
                <w:color w:val="000000"/>
                <w:sz w:val="22"/>
                <w:szCs w:val="22"/>
              </w:rPr>
            </w:pPr>
            <w:r>
              <w:rPr>
                <w:noProof/>
              </w:rPr>
              <w:drawing>
                <wp:anchor distT="0" distB="0" distL="114300" distR="114300" simplePos="0" relativeHeight="251680768" behindDoc="1" locked="0" layoutInCell="1" allowOverlap="1">
                  <wp:simplePos x="0" y="0"/>
                  <wp:positionH relativeFrom="column">
                    <wp:posOffset>6073140</wp:posOffset>
                  </wp:positionH>
                  <wp:positionV relativeFrom="paragraph">
                    <wp:posOffset>2212975</wp:posOffset>
                  </wp:positionV>
                  <wp:extent cx="342900" cy="457200"/>
                  <wp:effectExtent l="19050" t="0" r="0" b="0"/>
                  <wp:wrapTight wrapText="bothSides">
                    <wp:wrapPolygon edited="0">
                      <wp:start x="-1200" y="0"/>
                      <wp:lineTo x="-1200" y="20700"/>
                      <wp:lineTo x="21600" y="20700"/>
                      <wp:lineTo x="21600" y="0"/>
                      <wp:lineTo x="-1200" y="0"/>
                    </wp:wrapPolygon>
                  </wp:wrapTight>
                  <wp:docPr id="23" name="Picture 23"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H="1">
                            <a:off x="0" y="0"/>
                            <a:ext cx="342900" cy="457200"/>
                          </a:xfrm>
                          <a:prstGeom prst="rect">
                            <a:avLst/>
                          </a:prstGeom>
                          <a:noFill/>
                          <a:ln>
                            <a:noFill/>
                          </a:ln>
                        </pic:spPr>
                      </pic:pic>
                    </a:graphicData>
                  </a:graphic>
                </wp:anchor>
              </w:drawing>
            </w:r>
            <w:r w:rsidRPr="00B92A89">
              <w:rPr>
                <w:noProof/>
              </w:rPr>
              <w:pict>
                <v:shape id="Text Box 24" o:spid="_x0000_s1125" type="#_x0000_t202" style="position:absolute;left:0;text-align:left;margin-left:-4.85pt;margin-top:163.75pt;width:517.8pt;height:55.2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" fillcolor="#d8d8d8 [2732]" strokeweight=".5pt">
                  <v:fill opacity="18247f"/>
                  <v:textbox>
                    <w:txbxContent>
                      <w:p w:rsidR="00E311E2" w:rsidRDefault="00E311E2" w:rsidP="00C8000B">
                        <w:pPr>
                          <w:shd w:val="clear" w:color="auto" w:fill="F2F2F2" w:themeFill="background1" w:themeFillShade="F2"/>
                          <w:ind w:right="216"/>
                          <w:rPr>
                            <w:rFonts w:ascii="Arial" w:hAnsi="Arial" w:cs="Arial"/>
                            <w:b/>
                            <w:noProof/>
                            <w:sz w:val="22"/>
                            <w:szCs w:val="22"/>
                          </w:rPr>
                        </w:pPr>
                      </w:p>
                      <w:p w:rsidR="00E311E2" w:rsidRPr="00C8000B" w:rsidRDefault="00E311E2"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52"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v:textbox>
                  <w10:wrap type="square"/>
                </v:shape>
              </w:pict>
            </w:r>
            <w:r>
              <w:rPr>
                <w:rFonts w:ascii="Arial" w:hAnsi="Arial" w:cs="Arial"/>
                <w:color w:val="000000"/>
                <w:sz w:val="22"/>
                <w:szCs w:val="22"/>
              </w:rPr>
              <w:t xml:space="preserve">       Our goal is to determine what contextual factors affect how an ambiguous utterance is interpreted. Previous research indicates things like world knowledge and knowledge of the conversation impact </w:t>
            </w:r>
            <w:proofErr w:type="gramStart"/>
            <w:r>
              <w:rPr>
                <w:rFonts w:ascii="Arial" w:hAnsi="Arial" w:cs="Arial"/>
                <w:color w:val="000000"/>
                <w:sz w:val="22"/>
                <w:szCs w:val="22"/>
              </w:rPr>
              <w:t>individuals</w:t>
            </w:r>
            <w:proofErr w:type="gramEnd"/>
            <w:r>
              <w:rPr>
                <w:rFonts w:ascii="Arial" w:hAnsi="Arial" w:cs="Arial"/>
                <w:color w:val="000000"/>
                <w:sz w:val="22"/>
                <w:szCs w:val="22"/>
              </w:rPr>
              <w:t xml:space="preserve"> interpretation of certain ambiguous utterances. A formal computational model we constructed qualitatively captures these data, and makes further predictions about how the utterance will be interpreted given certain factors. We will be collecting truth-value judgments from adults. Adults will be presented with an utterance, and will have to say, in effect, if it is true of false. In this way we can infer how they interpret ambiguous utterances, and manipulate aspects of the context that we predict impact the interpretation. Participants will watch an animation that conveys a narrative, hear an utterance describing the end state of that narrative, and have to decide if the utterance is right or wrong description of the ending state.  The task will be presented on a computer in a lab or via an online survey mechanism.  We hypothesize that world knowledge and conversational knowledge will independently impact utterance interpretation.</w:t>
            </w:r>
          </w:p>
        </w:tc>
      </w:tr>
      <w:tr w:rsidR="00665E44" w:rsidRPr="00B52115" w:rsidTr="00665E44">
        <w:tblPrEx>
          <w:tblCellMar>
            <w:left w:w="108" w:type="dxa"/>
            <w:right w:w="108" w:type="dxa"/>
          </w:tblCellMar>
        </w:tblPrEx>
        <w:trPr>
          <w:trHeight w:val="456"/>
        </w:trPr>
        <w:tc>
          <w:tcPr>
            <w:tcW w:w="10474" w:type="dxa"/>
          </w:tcPr>
          <w:p w:rsidR="00665E44" w:rsidRPr="00EB3C47" w:rsidRDefault="00665E44" w:rsidP="008848EF">
            <w:pPr>
              <w:ind w:right="216"/>
              <w:rPr>
                <w:rFonts w:ascii="Arial" w:hAnsi="Arial" w:cs="Arial"/>
                <w:b/>
                <w:color w:val="auto"/>
                <w:sz w:val="22"/>
                <w:szCs w:val="22"/>
              </w:rPr>
            </w:pPr>
          </w:p>
        </w:tc>
      </w:tr>
    </w:tbl>
    <w:p w:rsidR="00CF48B1" w:rsidRDefault="00CF48B1" w:rsidP="00C8000B">
      <w:pPr>
        <w:shd w:val="clear" w:color="auto" w:fill="FFFFFF" w:themeFill="background1"/>
        <w:ind w:right="216"/>
        <w:rPr>
          <w:rFonts w:ascii="Arial" w:hAnsi="Arial" w:cs="Arial"/>
          <w:b/>
          <w:color w:val="auto"/>
          <w:sz w:val="22"/>
          <w:szCs w:val="22"/>
          <w:u w:val="single"/>
        </w:rPr>
      </w:pPr>
      <w:r>
        <w:rPr>
          <w:noProof/>
        </w:rPr>
        <w:drawing>
          <wp:anchor distT="0" distB="0" distL="114300" distR="114300" simplePos="0" relativeHeight="251678720" behindDoc="1" locked="0" layoutInCell="1" allowOverlap="1">
            <wp:simplePos x="0" y="0"/>
            <wp:positionH relativeFrom="column">
              <wp:posOffset>93980</wp:posOffset>
            </wp:positionH>
            <wp:positionV relativeFrom="paragraph">
              <wp:posOffset>347980</wp:posOffset>
            </wp:positionV>
            <wp:extent cx="342900" cy="457200"/>
            <wp:effectExtent l="0" t="0" r="0" b="0"/>
            <wp:wrapTight wrapText="bothSides">
              <wp:wrapPolygon edited="0">
                <wp:start x="0" y="0"/>
                <wp:lineTo x="0" y="20700"/>
                <wp:lineTo x="20400" y="20700"/>
                <wp:lineTo x="20400" y="0"/>
                <wp:lineTo x="0" y="0"/>
              </wp:wrapPolygon>
            </wp:wrapTight>
            <wp:docPr id="22" name="Picture 22"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H="1">
                      <a:off x="0" y="0"/>
                      <a:ext cx="342900" cy="457200"/>
                    </a:xfrm>
                    <a:prstGeom prst="rect">
                      <a:avLst/>
                    </a:prstGeom>
                    <a:noFill/>
                    <a:ln>
                      <a:noFill/>
                    </a:ln>
                  </pic:spPr>
                </pic:pic>
              </a:graphicData>
            </a:graphic>
          </wp:anchor>
        </w:drawing>
      </w:r>
    </w:p>
    <w:p w:rsidR="00C02A09" w:rsidRDefault="00C02A09" w:rsidP="00C8000B">
      <w:pPr>
        <w:shd w:val="clear" w:color="auto" w:fill="FFFFFF" w:themeFill="background1"/>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3</w:t>
      </w:r>
      <w:r w:rsidRPr="00B52115">
        <w:rPr>
          <w:rFonts w:ascii="Arial" w:hAnsi="Arial" w:cs="Arial"/>
          <w:b/>
          <w:color w:val="auto"/>
          <w:sz w:val="22"/>
          <w:szCs w:val="22"/>
        </w:rPr>
        <w:t xml:space="preserve">: </w:t>
      </w:r>
      <w:r w:rsidR="0078047C">
        <w:rPr>
          <w:rFonts w:ascii="Arial" w:hAnsi="Arial" w:cs="Arial"/>
          <w:b/>
          <w:color w:val="auto"/>
          <w:sz w:val="22"/>
          <w:szCs w:val="22"/>
        </w:rPr>
        <w:t>DESCRIBE THE SUBJECT</w:t>
      </w:r>
      <w:r w:rsidR="0078047C" w:rsidRPr="00B52115">
        <w:rPr>
          <w:rFonts w:ascii="Arial" w:hAnsi="Arial" w:cs="Arial"/>
          <w:b/>
          <w:color w:val="auto"/>
          <w:sz w:val="22"/>
          <w:szCs w:val="22"/>
        </w:rPr>
        <w:t xml:space="preserve"> </w:t>
      </w:r>
      <w:r w:rsidR="00CD350E" w:rsidRPr="00B52115">
        <w:rPr>
          <w:rFonts w:ascii="Arial" w:hAnsi="Arial" w:cs="Arial"/>
          <w:b/>
          <w:color w:val="auto"/>
          <w:sz w:val="22"/>
          <w:szCs w:val="22"/>
        </w:rPr>
        <w:t xml:space="preserve">POPULATION </w:t>
      </w:r>
    </w:p>
    <w:p w:rsidR="00C407DE" w:rsidRPr="00C407DE" w:rsidRDefault="00C407DE" w:rsidP="00CF48B1">
      <w:pPr>
        <w:ind w:right="216"/>
        <w:rPr>
          <w:rFonts w:ascii="Arial" w:hAnsi="Arial" w:cs="Arial"/>
          <w:color w:val="FF0000"/>
          <w:sz w:val="22"/>
          <w:szCs w:val="22"/>
        </w:rPr>
      </w:pPr>
    </w:p>
    <w:tbl>
      <w:tblPr>
        <w:tblW w:w="1044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tblPr>
      <w:tblGrid>
        <w:gridCol w:w="4200"/>
        <w:gridCol w:w="2880"/>
        <w:gridCol w:w="3360"/>
      </w:tblGrid>
      <w:tr w:rsidR="00C02A09" w:rsidRPr="00B52115" w:rsidTr="00D55187">
        <w:trPr>
          <w:trHeight w:val="395"/>
        </w:trPr>
        <w:tc>
          <w:tcPr>
            <w:tcW w:w="10440" w:type="dxa"/>
            <w:gridSpan w:val="3"/>
            <w:shd w:val="clear" w:color="auto" w:fill="DBE5F1"/>
            <w:vAlign w:val="center"/>
          </w:tcPr>
          <w:p w:rsidR="00D55187" w:rsidRPr="00D55187" w:rsidRDefault="00C02A09" w:rsidP="00754C40">
            <w:pPr>
              <w:tabs>
                <w:tab w:val="left" w:pos="432"/>
              </w:tabs>
              <w:spacing w:line="276" w:lineRule="auto"/>
              <w:rPr>
                <w:rFonts w:ascii="Arial" w:hAnsi="Arial" w:cs="Arial"/>
                <w:i/>
                <w:color w:val="C00000"/>
                <w:sz w:val="22"/>
                <w:szCs w:val="22"/>
              </w:rPr>
            </w:pPr>
            <w:r w:rsidRPr="00D55187">
              <w:rPr>
                <w:rFonts w:ascii="Arial" w:hAnsi="Arial" w:cs="Arial"/>
                <w:b/>
                <w:color w:val="000000"/>
                <w:sz w:val="22"/>
                <w:szCs w:val="22"/>
              </w:rPr>
              <w:t>Complete the table of</w:t>
            </w:r>
            <w:r w:rsidR="004B680B" w:rsidRPr="00D55187">
              <w:rPr>
                <w:rFonts w:ascii="Arial" w:hAnsi="Arial" w:cs="Arial"/>
                <w:b/>
                <w:color w:val="000000"/>
                <w:sz w:val="22"/>
                <w:szCs w:val="22"/>
              </w:rPr>
              <w:t xml:space="preserve"> </w:t>
            </w:r>
            <w:r w:rsidRPr="00D55187">
              <w:rPr>
                <w:rFonts w:ascii="Arial" w:hAnsi="Arial" w:cs="Arial"/>
                <w:b/>
                <w:color w:val="000000"/>
                <w:sz w:val="22"/>
                <w:szCs w:val="22"/>
              </w:rPr>
              <w:t>participant</w:t>
            </w:r>
            <w:r w:rsidR="004B680B" w:rsidRPr="00D55187">
              <w:rPr>
                <w:rFonts w:ascii="Arial" w:hAnsi="Arial" w:cs="Arial"/>
                <w:b/>
                <w:color w:val="000000"/>
                <w:sz w:val="22"/>
                <w:szCs w:val="22"/>
              </w:rPr>
              <w:t>s</w:t>
            </w:r>
            <w:r w:rsidRPr="00D55187">
              <w:rPr>
                <w:rFonts w:ascii="Arial" w:hAnsi="Arial" w:cs="Arial"/>
                <w:b/>
                <w:color w:val="000000"/>
                <w:sz w:val="22"/>
                <w:szCs w:val="22"/>
              </w:rPr>
              <w:t xml:space="preserve"> below.</w:t>
            </w:r>
            <w:r w:rsidRPr="00B52115">
              <w:rPr>
                <w:rFonts w:ascii="Arial" w:hAnsi="Arial" w:cs="Arial"/>
                <w:color w:val="000000"/>
                <w:sz w:val="22"/>
                <w:szCs w:val="22"/>
              </w:rPr>
              <w:t xml:space="preserve">  </w:t>
            </w:r>
            <w:r w:rsidRPr="004B54AC">
              <w:rPr>
                <w:rFonts w:ascii="Arial" w:hAnsi="Arial" w:cs="Arial"/>
                <w:i/>
                <w:color w:val="C00000"/>
                <w:sz w:val="22"/>
                <w:szCs w:val="22"/>
              </w:rPr>
              <w:t>Include additional rows for subject category/group, as needed.</w:t>
            </w:r>
          </w:p>
        </w:tc>
      </w:tr>
      <w:tr w:rsidR="004B54AC" w:rsidRPr="00B52115" w:rsidTr="004B54AC">
        <w:trPr>
          <w:trHeight w:val="720"/>
        </w:trPr>
        <w:tc>
          <w:tcPr>
            <w:tcW w:w="4200" w:type="dxa"/>
            <w:tcBorders>
              <w:top w:val="single" w:sz="4" w:space="0" w:color="auto"/>
              <w:bottom w:val="single" w:sz="4" w:space="0" w:color="auto"/>
            </w:tcBorders>
            <w:vAlign w:val="center"/>
          </w:tcPr>
          <w:p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b/>
                <w:color w:val="auto"/>
                <w:sz w:val="22"/>
                <w:szCs w:val="22"/>
              </w:rPr>
              <w:t>Category/Group</w:t>
            </w:r>
          </w:p>
          <w:p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color w:val="auto"/>
                <w:sz w:val="22"/>
                <w:szCs w:val="22"/>
              </w:rPr>
              <w:t>(e.g., students in School or Course A, consumers on website B, people being observed at location C)</w:t>
            </w:r>
          </w:p>
        </w:tc>
        <w:tc>
          <w:tcPr>
            <w:tcW w:w="2880" w:type="dxa"/>
            <w:tcBorders>
              <w:top w:val="single" w:sz="4" w:space="0" w:color="auto"/>
              <w:bottom w:val="single" w:sz="4" w:space="0" w:color="auto"/>
            </w:tcBorders>
            <w:vAlign w:val="center"/>
          </w:tcPr>
          <w:p w:rsidR="004B54AC" w:rsidRPr="00B52115" w:rsidRDefault="004B54AC" w:rsidP="004B54AC">
            <w:pPr>
              <w:spacing w:line="276" w:lineRule="auto"/>
              <w:ind w:right="65"/>
              <w:jc w:val="center"/>
              <w:rPr>
                <w:rFonts w:ascii="Arial" w:hAnsi="Arial" w:cs="Arial"/>
                <w:b/>
                <w:color w:val="auto"/>
                <w:sz w:val="22"/>
                <w:szCs w:val="22"/>
              </w:rPr>
            </w:pPr>
            <w:r w:rsidRPr="00B52115">
              <w:rPr>
                <w:rFonts w:ascii="Arial" w:hAnsi="Arial" w:cs="Arial"/>
                <w:b/>
                <w:color w:val="auto"/>
                <w:sz w:val="22"/>
                <w:szCs w:val="22"/>
              </w:rPr>
              <w:t>Age Range</w:t>
            </w:r>
          </w:p>
          <w:p w:rsidR="004B54AC" w:rsidRPr="00B52115" w:rsidRDefault="004B54AC" w:rsidP="004B54AC">
            <w:pPr>
              <w:spacing w:line="276" w:lineRule="auto"/>
              <w:ind w:right="65"/>
              <w:jc w:val="center"/>
              <w:rPr>
                <w:rFonts w:ascii="Arial" w:hAnsi="Arial" w:cs="Arial"/>
                <w:color w:val="auto"/>
                <w:sz w:val="22"/>
                <w:szCs w:val="22"/>
              </w:rPr>
            </w:pPr>
            <w:r w:rsidRPr="00B52115">
              <w:rPr>
                <w:rFonts w:ascii="Arial" w:hAnsi="Arial" w:cs="Arial"/>
                <w:color w:val="auto"/>
                <w:sz w:val="22"/>
                <w:szCs w:val="22"/>
              </w:rPr>
              <w:t>(e.g., 17 and under, 18 and over, etc</w:t>
            </w:r>
            <w:r>
              <w:rPr>
                <w:rFonts w:ascii="Arial" w:hAnsi="Arial" w:cs="Arial"/>
                <w:color w:val="auto"/>
                <w:sz w:val="22"/>
                <w:szCs w:val="22"/>
              </w:rPr>
              <w:t>.</w:t>
            </w:r>
            <w:r w:rsidRPr="00B52115">
              <w:rPr>
                <w:rFonts w:ascii="Arial" w:hAnsi="Arial" w:cs="Arial"/>
                <w:color w:val="auto"/>
                <w:sz w:val="22"/>
                <w:szCs w:val="22"/>
              </w:rPr>
              <w:t>)</w:t>
            </w:r>
          </w:p>
        </w:tc>
        <w:tc>
          <w:tcPr>
            <w:tcW w:w="3360" w:type="dxa"/>
            <w:tcBorders>
              <w:top w:val="single" w:sz="4" w:space="0" w:color="auto"/>
              <w:bottom w:val="single" w:sz="4" w:space="0" w:color="auto"/>
            </w:tcBorders>
            <w:vAlign w:val="center"/>
          </w:tcPr>
          <w:p w:rsidR="004B54AC" w:rsidRPr="00B52115" w:rsidRDefault="004B54AC" w:rsidP="007A18D7">
            <w:pPr>
              <w:spacing w:line="276" w:lineRule="auto"/>
              <w:ind w:right="114"/>
              <w:jc w:val="center"/>
              <w:rPr>
                <w:rFonts w:ascii="Arial" w:hAnsi="Arial" w:cs="Arial"/>
                <w:b/>
                <w:color w:val="auto"/>
                <w:sz w:val="22"/>
                <w:szCs w:val="22"/>
              </w:rPr>
            </w:pPr>
            <w:r w:rsidRPr="00B52115">
              <w:rPr>
                <w:rFonts w:ascii="Arial" w:hAnsi="Arial" w:cs="Arial"/>
                <w:b/>
                <w:color w:val="auto"/>
                <w:sz w:val="22"/>
                <w:szCs w:val="22"/>
              </w:rPr>
              <w:t>Maximum Number of Subjects Recruited</w:t>
            </w:r>
          </w:p>
        </w:tc>
      </w:tr>
      <w:tr w:rsidR="004B54AC" w:rsidRPr="00B52115" w:rsidTr="004B54AC">
        <w:trPr>
          <w:trHeight w:val="576"/>
        </w:trPr>
        <w:tc>
          <w:tcPr>
            <w:tcW w:w="4200" w:type="dxa"/>
            <w:tcBorders>
              <w:top w:val="single" w:sz="4" w:space="0" w:color="auto"/>
              <w:bottom w:val="single" w:sz="4" w:space="0" w:color="auto"/>
            </w:tcBorders>
            <w:vAlign w:val="center"/>
          </w:tcPr>
          <w:p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Users of Mechanical Turk</w:t>
            </w:r>
          </w:p>
        </w:tc>
        <w:tc>
          <w:tcPr>
            <w:tcW w:w="2880" w:type="dxa"/>
            <w:tcBorders>
              <w:top w:val="single" w:sz="4" w:space="0" w:color="auto"/>
              <w:bottom w:val="single" w:sz="4" w:space="0" w:color="auto"/>
            </w:tcBorders>
            <w:vAlign w:val="center"/>
          </w:tcPr>
          <w:p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18 and over</w:t>
            </w:r>
          </w:p>
        </w:tc>
        <w:tc>
          <w:tcPr>
            <w:tcW w:w="3360" w:type="dxa"/>
            <w:tcBorders>
              <w:top w:val="single" w:sz="4" w:space="0" w:color="auto"/>
              <w:bottom w:val="single" w:sz="4" w:space="0" w:color="auto"/>
            </w:tcBorders>
            <w:vAlign w:val="center"/>
          </w:tcPr>
          <w:p w:rsidR="004B54AC" w:rsidRPr="00754C40" w:rsidRDefault="00665E44" w:rsidP="00256464">
            <w:pPr>
              <w:ind w:right="216"/>
              <w:jc w:val="center"/>
              <w:rPr>
                <w:rFonts w:ascii="Arial" w:hAnsi="Arial" w:cs="Arial"/>
                <w:sz w:val="22"/>
                <w:szCs w:val="22"/>
              </w:rPr>
            </w:pPr>
            <w:r>
              <w:rPr>
                <w:rFonts w:ascii="Arial" w:hAnsi="Arial" w:cs="Arial"/>
                <w:color w:val="0064A4"/>
                <w:sz w:val="22"/>
                <w:szCs w:val="22"/>
              </w:rPr>
              <w:t>5,000</w:t>
            </w:r>
          </w:p>
        </w:tc>
      </w:tr>
      <w:tr w:rsidR="004B54AC" w:rsidRPr="00B52115" w:rsidTr="004B54AC">
        <w:trPr>
          <w:trHeight w:val="576"/>
        </w:trPr>
        <w:tc>
          <w:tcPr>
            <w:tcW w:w="4200" w:type="dxa"/>
            <w:tcBorders>
              <w:top w:val="single" w:sz="4" w:space="0" w:color="auto"/>
              <w:bottom w:val="single" w:sz="4" w:space="0" w:color="auto"/>
            </w:tcBorders>
            <w:vAlign w:val="center"/>
          </w:tcPr>
          <w:p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UCI undergraduate and graduate students</w:t>
            </w:r>
          </w:p>
        </w:tc>
        <w:tc>
          <w:tcPr>
            <w:tcW w:w="2880" w:type="dxa"/>
            <w:tcBorders>
              <w:top w:val="single" w:sz="4" w:space="0" w:color="auto"/>
              <w:bottom w:val="single" w:sz="4" w:space="0" w:color="auto"/>
            </w:tcBorders>
            <w:vAlign w:val="center"/>
          </w:tcPr>
          <w:p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18 to 36</w:t>
            </w:r>
          </w:p>
        </w:tc>
        <w:tc>
          <w:tcPr>
            <w:tcW w:w="3360" w:type="dxa"/>
            <w:tcBorders>
              <w:top w:val="single" w:sz="4" w:space="0" w:color="auto"/>
              <w:bottom w:val="single" w:sz="4" w:space="0" w:color="auto"/>
            </w:tcBorders>
            <w:vAlign w:val="center"/>
          </w:tcPr>
          <w:p w:rsidR="004B54AC" w:rsidRPr="00B52115" w:rsidRDefault="00665E44" w:rsidP="00665E44">
            <w:pPr>
              <w:spacing w:line="276" w:lineRule="auto"/>
              <w:ind w:right="216"/>
              <w:jc w:val="center"/>
              <w:rPr>
                <w:rFonts w:ascii="Arial" w:hAnsi="Arial" w:cs="Arial"/>
                <w:sz w:val="22"/>
                <w:szCs w:val="22"/>
              </w:rPr>
            </w:pPr>
            <w:r>
              <w:rPr>
                <w:rFonts w:ascii="Arial" w:hAnsi="Arial" w:cs="Arial"/>
                <w:sz w:val="22"/>
                <w:szCs w:val="22"/>
              </w:rPr>
              <w:t>200</w:t>
            </w:r>
          </w:p>
        </w:tc>
      </w:tr>
      <w:tr w:rsidR="004B54AC" w:rsidRPr="00B52115" w:rsidTr="004B54AC">
        <w:trPr>
          <w:trHeight w:val="576"/>
        </w:trPr>
        <w:tc>
          <w:tcPr>
            <w:tcW w:w="4200" w:type="dxa"/>
            <w:tcBorders>
              <w:top w:val="single" w:sz="4" w:space="0" w:color="auto"/>
              <w:bottom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c>
          <w:tcPr>
            <w:tcW w:w="2880" w:type="dxa"/>
            <w:tcBorders>
              <w:top w:val="single" w:sz="4" w:space="0" w:color="auto"/>
              <w:bottom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bottom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r>
      <w:tr w:rsidR="004B54AC" w:rsidRPr="00B52115" w:rsidTr="004B54AC">
        <w:trPr>
          <w:trHeight w:val="576"/>
        </w:trPr>
        <w:tc>
          <w:tcPr>
            <w:tcW w:w="4200" w:type="dxa"/>
            <w:tcBorders>
              <w:top w:val="single" w:sz="4" w:space="0" w:color="auto"/>
              <w:bottom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c>
          <w:tcPr>
            <w:tcW w:w="2880" w:type="dxa"/>
            <w:tcBorders>
              <w:top w:val="single" w:sz="4" w:space="0" w:color="auto"/>
              <w:bottom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bottom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r>
      <w:tr w:rsidR="004B54AC" w:rsidRPr="00B52115" w:rsidTr="004B54AC">
        <w:trPr>
          <w:trHeight w:val="576"/>
        </w:trPr>
        <w:tc>
          <w:tcPr>
            <w:tcW w:w="7080" w:type="dxa"/>
            <w:gridSpan w:val="2"/>
            <w:tcBorders>
              <w:top w:val="nil"/>
              <w:left w:val="nil"/>
              <w:bottom w:val="nil"/>
              <w:right w:val="single" w:sz="4" w:space="0" w:color="auto"/>
            </w:tcBorders>
            <w:vAlign w:val="center"/>
          </w:tcPr>
          <w:p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left w:val="single" w:sz="4" w:space="0" w:color="auto"/>
              <w:bottom w:val="single" w:sz="4" w:space="0" w:color="auto"/>
              <w:right w:val="single" w:sz="4" w:space="0" w:color="auto"/>
            </w:tcBorders>
            <w:vAlign w:val="center"/>
          </w:tcPr>
          <w:p w:rsidR="004B54AC" w:rsidRPr="00B52115" w:rsidRDefault="004B54AC" w:rsidP="00665E44">
            <w:pPr>
              <w:spacing w:line="276" w:lineRule="auto"/>
              <w:ind w:right="216"/>
              <w:rPr>
                <w:rFonts w:ascii="Arial" w:hAnsi="Arial" w:cs="Arial"/>
                <w:sz w:val="22"/>
                <w:szCs w:val="22"/>
              </w:rPr>
            </w:pPr>
            <w:r w:rsidRPr="00B52115">
              <w:rPr>
                <w:rFonts w:ascii="Arial" w:hAnsi="Arial" w:cs="Arial"/>
                <w:b/>
                <w:color w:val="auto"/>
                <w:sz w:val="22"/>
                <w:szCs w:val="22"/>
              </w:rPr>
              <w:t xml:space="preserve">Total: </w:t>
            </w:r>
            <w:r w:rsidR="00665E44">
              <w:rPr>
                <w:rFonts w:ascii="Arial" w:hAnsi="Arial" w:cs="Arial"/>
                <w:color w:val="0064A4"/>
                <w:sz w:val="22"/>
                <w:szCs w:val="22"/>
              </w:rPr>
              <w:t>5,200</w:t>
            </w:r>
          </w:p>
        </w:tc>
      </w:tr>
    </w:tbl>
    <w:p w:rsidR="00F221D6" w:rsidRPr="00B52115" w:rsidRDefault="00F221D6" w:rsidP="003C2E19">
      <w:pPr>
        <w:ind w:right="216"/>
        <w:rPr>
          <w:rFonts w:ascii="Arial" w:hAnsi="Arial" w:cs="Arial"/>
          <w:b/>
          <w:i/>
          <w:color w:val="0064A4"/>
          <w:sz w:val="22"/>
          <w:szCs w:val="22"/>
        </w:rPr>
      </w:pPr>
    </w:p>
    <w:p w:rsidR="00667319" w:rsidRPr="00B52115" w:rsidRDefault="00667319" w:rsidP="00667319">
      <w:pPr>
        <w:ind w:right="216"/>
        <w:rPr>
          <w:rFonts w:ascii="Arial" w:hAnsi="Arial" w:cs="Arial"/>
          <w:b/>
          <w:color w:val="000000"/>
          <w:sz w:val="22"/>
        </w:rPr>
      </w:pPr>
      <w:r w:rsidRPr="00B52115">
        <w:rPr>
          <w:rFonts w:ascii="Arial" w:hAnsi="Arial" w:cs="Arial"/>
          <w:b/>
          <w:color w:val="000000"/>
          <w:sz w:val="22"/>
          <w:u w:val="single"/>
        </w:rPr>
        <w:lastRenderedPageBreak/>
        <w:t xml:space="preserve">SECTION </w:t>
      </w:r>
      <w:r w:rsidR="005B689B">
        <w:rPr>
          <w:rFonts w:ascii="Arial" w:hAnsi="Arial" w:cs="Arial"/>
          <w:b/>
          <w:color w:val="000000"/>
          <w:sz w:val="22"/>
          <w:u w:val="single"/>
        </w:rPr>
        <w:t>4</w:t>
      </w:r>
      <w:r w:rsidRPr="00B52115">
        <w:rPr>
          <w:rFonts w:ascii="Arial" w:hAnsi="Arial" w:cs="Arial"/>
          <w:b/>
          <w:color w:val="000000"/>
          <w:sz w:val="22"/>
        </w:rPr>
        <w:t xml:space="preserve">: </w:t>
      </w:r>
      <w:r w:rsidR="000F5D90">
        <w:rPr>
          <w:rFonts w:ascii="Arial" w:hAnsi="Arial" w:cs="Arial"/>
          <w:b/>
          <w:color w:val="000000"/>
          <w:sz w:val="22"/>
        </w:rPr>
        <w:t xml:space="preserve">EXPLAIN </w:t>
      </w:r>
      <w:r w:rsidRPr="00B52115">
        <w:rPr>
          <w:rFonts w:ascii="Arial" w:hAnsi="Arial" w:cs="Arial"/>
          <w:b/>
          <w:color w:val="000000"/>
          <w:sz w:val="22"/>
        </w:rPr>
        <w:t>RECRUITMENT METHODS AND PROCESS</w:t>
      </w:r>
    </w:p>
    <w:p w:rsidR="005426CB" w:rsidRPr="00B52115" w:rsidRDefault="005426CB" w:rsidP="00667319">
      <w:pPr>
        <w:ind w:right="216"/>
        <w:rPr>
          <w:rFonts w:ascii="Arial" w:hAnsi="Arial" w:cs="Arial"/>
          <w:color w:val="000000"/>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R="00667319" w:rsidRPr="00B52115" w:rsidTr="00CE63AC">
        <w:trPr>
          <w:trHeight w:val="917"/>
        </w:trPr>
        <w:tc>
          <w:tcPr>
            <w:tcW w:w="10440" w:type="dxa"/>
          </w:tcPr>
          <w:p w:rsidR="008376C8" w:rsidRDefault="00B92A89" w:rsidP="008376C8">
            <w:pPr>
              <w:ind w:left="432" w:right="216" w:hanging="432"/>
              <w:rPr>
                <w:rFonts w:ascii="Arial" w:hAnsi="Arial" w:cs="Arial"/>
                <w:color w:val="auto"/>
                <w:sz w:val="22"/>
                <w:szCs w:val="22"/>
              </w:rPr>
            </w:pPr>
            <w:r w:rsidRPr="0015060E">
              <w:rPr>
                <w:rFonts w:ascii="Arial" w:hAnsi="Arial" w:cs="Arial"/>
              </w:rPr>
              <w:object w:dxaOrig="1440" w:dyaOrig="1440">
                <v:shape id="_x0000_i1232" type="#_x0000_t75" style="width:11.25pt;height:18pt" o:ole="">
                  <v:imagedata r:id="rId10" o:title=""/>
                </v:shape>
                <w:control r:id="rId53" w:name="CheckBox1151115131144521816" w:shapeid="_x0000_i1232"/>
              </w:object>
            </w:r>
            <w:r w:rsidR="008376C8">
              <w:rPr>
                <w:rFonts w:ascii="Arial" w:hAnsi="Arial" w:cs="Arial"/>
              </w:rPr>
              <w:t xml:space="preserve"> </w:t>
            </w:r>
            <w:r w:rsidR="008376C8" w:rsidRPr="00B52115">
              <w:rPr>
                <w:rFonts w:ascii="Arial" w:hAnsi="Arial" w:cs="Arial"/>
                <w:color w:val="auto"/>
                <w:sz w:val="22"/>
                <w:szCs w:val="22"/>
              </w:rPr>
              <w:t xml:space="preserve">This study involves no direct contact with participants (i.e., passive observation of public behavior).  </w:t>
            </w:r>
          </w:p>
          <w:p w:rsidR="00667319" w:rsidRPr="00B52115" w:rsidRDefault="008376C8" w:rsidP="008376C8">
            <w:pPr>
              <w:tabs>
                <w:tab w:val="left" w:pos="7644"/>
              </w:tabs>
              <w:ind w:left="432" w:right="216" w:hanging="432"/>
              <w:rPr>
                <w:rFonts w:ascii="Arial" w:hAnsi="Arial" w:cs="Arial"/>
                <w:color w:val="000000"/>
                <w:sz w:val="22"/>
                <w:szCs w:val="22"/>
              </w:rPr>
            </w:pPr>
            <w:r w:rsidRPr="0015060E">
              <w:rPr>
                <w:rFonts w:ascii="Arial" w:hAnsi="Arial" w:cs="Arial"/>
                <w:b/>
                <w:noProof/>
                <w:sz w:val="22"/>
                <w:szCs w:val="22"/>
              </w:rPr>
              <w:drawing>
                <wp:inline distT="0" distB="0" distL="0" distR="0">
                  <wp:extent cx="279400" cy="279400"/>
                  <wp:effectExtent l="0" t="0" r="0" b="0"/>
                  <wp:docPr id="5" name="Picture 5"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 cy="279400"/>
                          </a:xfrm>
                          <a:prstGeom prst="rect">
                            <a:avLst/>
                          </a:prstGeom>
                          <a:noFill/>
                          <a:ln>
                            <a:noFill/>
                          </a:ln>
                        </pic:spPr>
                      </pic:pic>
                    </a:graphicData>
                  </a:graphic>
                </wp:inline>
              </w:drawing>
            </w:r>
            <w:r w:rsidRPr="00CE63AC">
              <w:rPr>
                <w:rFonts w:ascii="Arial" w:hAnsi="Arial"/>
                <w:b/>
                <w:i/>
                <w:color w:val="C00000"/>
                <w:sz w:val="22"/>
              </w:rPr>
              <w:t>Skip</w:t>
            </w:r>
            <w:r w:rsidRPr="00CE63AC">
              <w:rPr>
                <w:rFonts w:ascii="Arial" w:hAnsi="Arial"/>
                <w:b/>
                <w:i/>
                <w:color w:val="C00000"/>
                <w:sz w:val="20"/>
              </w:rPr>
              <w:t xml:space="preserve"> </w:t>
            </w:r>
            <w:r w:rsidRPr="00CE63AC">
              <w:rPr>
                <w:rFonts w:ascii="Arial" w:hAnsi="Arial"/>
                <w:b/>
                <w:i/>
                <w:color w:val="C00000"/>
                <w:sz w:val="22"/>
              </w:rPr>
              <w:t xml:space="preserve">to Section </w:t>
            </w:r>
            <w:r>
              <w:rPr>
                <w:rFonts w:ascii="Arial" w:hAnsi="Arial" w:cs="Arial"/>
                <w:b/>
                <w:i/>
                <w:color w:val="C00000"/>
                <w:sz w:val="22"/>
                <w:szCs w:val="22"/>
              </w:rPr>
              <w:t>7</w:t>
            </w:r>
            <w:r w:rsidRPr="00CE63AC">
              <w:rPr>
                <w:rFonts w:ascii="Arial" w:hAnsi="Arial" w:cs="Arial"/>
                <w:b/>
                <w:i/>
                <w:color w:val="C00000"/>
                <w:sz w:val="22"/>
                <w:szCs w:val="22"/>
              </w:rPr>
              <w:t>.</w:t>
            </w:r>
            <w:r w:rsidR="001D45B7">
              <w:rPr>
                <w:rFonts w:ascii="Arial" w:hAnsi="Arial" w:cs="Arial"/>
                <w:b/>
                <w:i/>
                <w:color w:val="FF0000"/>
                <w:sz w:val="22"/>
                <w:szCs w:val="22"/>
              </w:rPr>
              <w:tab/>
            </w:r>
          </w:p>
        </w:tc>
      </w:tr>
      <w:tr w:rsidR="00667319" w:rsidRPr="00B52115" w:rsidTr="004C1AC2">
        <w:tc>
          <w:tcPr>
            <w:tcW w:w="10440" w:type="dxa"/>
            <w:shd w:val="clear" w:color="auto" w:fill="DBE5F1" w:themeFill="accent1" w:themeFillTint="33"/>
          </w:tcPr>
          <w:p w:rsidR="00827553" w:rsidRPr="00D55187" w:rsidRDefault="00827553" w:rsidP="00827553">
            <w:pPr>
              <w:numPr>
                <w:ilvl w:val="0"/>
                <w:numId w:val="27"/>
              </w:numPr>
              <w:tabs>
                <w:tab w:val="num" w:pos="432"/>
              </w:tabs>
              <w:ind w:left="432" w:hanging="360"/>
              <w:rPr>
                <w:rFonts w:ascii="Arial" w:hAnsi="Arial" w:cs="Arial"/>
                <w:b/>
                <w:color w:val="auto"/>
                <w:sz w:val="22"/>
                <w:szCs w:val="22"/>
              </w:rPr>
            </w:pPr>
            <w:r w:rsidRPr="00D55187">
              <w:rPr>
                <w:rFonts w:ascii="Arial" w:hAnsi="Arial" w:cs="Arial"/>
                <w:b/>
                <w:color w:val="auto"/>
                <w:sz w:val="22"/>
                <w:szCs w:val="22"/>
              </w:rPr>
              <w:t xml:space="preserve">Describe when, where, by whom and </w:t>
            </w:r>
            <w:r w:rsidRPr="00D55187">
              <w:rPr>
                <w:rFonts w:ascii="Arial" w:hAnsi="Arial"/>
                <w:b/>
                <w:color w:val="auto"/>
                <w:sz w:val="22"/>
              </w:rPr>
              <w:t>how</w:t>
            </w:r>
            <w:r w:rsidRPr="00D55187">
              <w:rPr>
                <w:rFonts w:ascii="Arial" w:hAnsi="Arial" w:cs="Arial"/>
                <w:b/>
                <w:color w:val="auto"/>
                <w:sz w:val="22"/>
                <w:szCs w:val="22"/>
              </w:rPr>
              <w:t xml:space="preserve"> potential participants will be approached. If posting on your </w:t>
            </w:r>
            <w:proofErr w:type="spellStart"/>
            <w:r w:rsidRPr="00D55187">
              <w:rPr>
                <w:rFonts w:ascii="Arial" w:hAnsi="Arial" w:cs="Arial"/>
                <w:b/>
                <w:color w:val="auto"/>
                <w:sz w:val="22"/>
                <w:szCs w:val="22"/>
              </w:rPr>
              <w:t>Facebook</w:t>
            </w:r>
            <w:proofErr w:type="spellEnd"/>
            <w:r w:rsidRPr="00D55187">
              <w:rPr>
                <w:rFonts w:ascii="Arial" w:hAnsi="Arial" w:cs="Arial"/>
                <w:b/>
                <w:color w:val="auto"/>
                <w:sz w:val="22"/>
                <w:szCs w:val="22"/>
              </w:rPr>
              <w:t xml:space="preserve"> page or other social media sites, please explain.  </w:t>
            </w:r>
          </w:p>
          <w:p w:rsidR="00667319" w:rsidRPr="00D55187" w:rsidRDefault="00827553" w:rsidP="00754C40">
            <w:pPr>
              <w:numPr>
                <w:ilvl w:val="0"/>
                <w:numId w:val="27"/>
              </w:numPr>
              <w:tabs>
                <w:tab w:val="num" w:pos="432"/>
              </w:tabs>
              <w:ind w:left="432" w:hanging="360"/>
              <w:rPr>
                <w:rFonts w:ascii="Arial" w:hAnsi="Arial" w:cs="Arial"/>
                <w:color w:val="auto"/>
                <w:sz w:val="22"/>
                <w:szCs w:val="22"/>
              </w:rPr>
            </w:pPr>
            <w:r w:rsidRPr="00D55187">
              <w:rPr>
                <w:rFonts w:ascii="Arial" w:hAnsi="Arial" w:cs="Arial"/>
                <w:b/>
                <w:color w:val="auto"/>
                <w:sz w:val="22"/>
                <w:szCs w:val="22"/>
              </w:rPr>
              <w:t>If you will recruit by e-mail, phone, etc., explain how the researcher will obtain the participants’ contact information.</w:t>
            </w:r>
          </w:p>
        </w:tc>
      </w:tr>
      <w:tr w:rsidR="00667319" w:rsidRPr="00B52115" w:rsidTr="004C1AC2">
        <w:tblPrEx>
          <w:tblCellMar>
            <w:left w:w="115" w:type="dxa"/>
            <w:right w:w="115" w:type="dxa"/>
          </w:tblCellMar>
        </w:tblPrEx>
        <w:tc>
          <w:tcPr>
            <w:tcW w:w="10440" w:type="dxa"/>
          </w:tcPr>
          <w:p w:rsidR="00667319" w:rsidRPr="00754C40" w:rsidRDefault="00667319" w:rsidP="004C1AC2">
            <w:pPr>
              <w:ind w:right="216"/>
              <w:rPr>
                <w:rFonts w:ascii="Arial" w:hAnsi="Arial" w:cs="Arial"/>
                <w:color w:val="auto"/>
                <w:sz w:val="22"/>
                <w:szCs w:val="22"/>
              </w:rPr>
            </w:pPr>
          </w:p>
          <w:p w:rsidR="00667319" w:rsidRPr="00754C40" w:rsidRDefault="00764C65" w:rsidP="004C1AC2">
            <w:pPr>
              <w:ind w:right="216"/>
              <w:rPr>
                <w:rFonts w:ascii="Arial" w:hAnsi="Arial" w:cs="Arial"/>
                <w:color w:val="000000"/>
                <w:sz w:val="22"/>
                <w:szCs w:val="22"/>
              </w:rPr>
            </w:pPr>
            <w:r>
              <w:rPr>
                <w:rFonts w:ascii="Arial" w:hAnsi="Arial" w:cs="Arial"/>
                <w:color w:val="000000"/>
                <w:sz w:val="22"/>
                <w:szCs w:val="22"/>
              </w:rPr>
              <w:t>The study will be uploaded as a HIT on Amazon’s Mechanical Turk program. Participants can choose to participate in the study for monetary compensation.</w:t>
            </w:r>
            <w:r w:rsidR="006342B6">
              <w:rPr>
                <w:rFonts w:ascii="Arial" w:hAnsi="Arial" w:cs="Arial"/>
                <w:color w:val="000000"/>
                <w:sz w:val="22"/>
                <w:szCs w:val="22"/>
              </w:rPr>
              <w:t xml:space="preserve"> No recruitment materials will be used.</w:t>
            </w:r>
            <w:r w:rsidR="00DA48FC">
              <w:rPr>
                <w:rFonts w:ascii="Arial" w:hAnsi="Arial" w:cs="Arial"/>
                <w:color w:val="000000"/>
                <w:sz w:val="22"/>
                <w:szCs w:val="22"/>
              </w:rPr>
              <w:t xml:space="preserve"> </w:t>
            </w:r>
            <w:proofErr w:type="gramStart"/>
            <w:r w:rsidR="00DA48FC">
              <w:rPr>
                <w:rFonts w:ascii="Arial" w:hAnsi="Arial" w:cs="Arial"/>
                <w:color w:val="000000"/>
                <w:sz w:val="22"/>
                <w:szCs w:val="22"/>
              </w:rPr>
              <w:t xml:space="preserve">A </w:t>
            </w:r>
            <w:r w:rsidR="006342B6">
              <w:rPr>
                <w:rFonts w:ascii="Arial" w:hAnsi="Arial" w:cs="Arial"/>
                <w:color w:val="000000"/>
                <w:sz w:val="22"/>
                <w:szCs w:val="22"/>
              </w:rPr>
              <w:t xml:space="preserve"> The</w:t>
            </w:r>
            <w:proofErr w:type="gramEnd"/>
            <w:r w:rsidR="006342B6">
              <w:rPr>
                <w:rFonts w:ascii="Arial" w:hAnsi="Arial" w:cs="Arial"/>
                <w:color w:val="000000"/>
                <w:sz w:val="22"/>
                <w:szCs w:val="22"/>
              </w:rPr>
              <w:t xml:space="preserve"> same web-based experiment will also be sent to as a link to individuals expressing interest on social media sites (e.g. </w:t>
            </w:r>
            <w:proofErr w:type="spellStart"/>
            <w:r w:rsidR="006342B6">
              <w:rPr>
                <w:rFonts w:ascii="Arial" w:hAnsi="Arial" w:cs="Arial"/>
                <w:color w:val="000000"/>
                <w:sz w:val="22"/>
                <w:szCs w:val="22"/>
              </w:rPr>
              <w:t>facebook</w:t>
            </w:r>
            <w:proofErr w:type="spellEnd"/>
            <w:r w:rsidR="006342B6">
              <w:rPr>
                <w:rFonts w:ascii="Arial" w:hAnsi="Arial" w:cs="Arial"/>
                <w:color w:val="000000"/>
                <w:sz w:val="22"/>
                <w:szCs w:val="22"/>
              </w:rPr>
              <w:t xml:space="preserve">). </w:t>
            </w:r>
          </w:p>
        </w:tc>
      </w:tr>
      <w:tr w:rsidR="003A1F9A" w:rsidRPr="00B52115" w:rsidTr="00060CC3">
        <w:tc>
          <w:tcPr>
            <w:tcW w:w="10440" w:type="dxa"/>
            <w:shd w:val="clear" w:color="auto" w:fill="DBE5F1" w:themeFill="accent1" w:themeFillTint="33"/>
          </w:tcPr>
          <w:p w:rsidR="003A1F9A" w:rsidRPr="00B52115" w:rsidRDefault="003A1F9A" w:rsidP="00060CC3">
            <w:pPr>
              <w:tabs>
                <w:tab w:val="left" w:pos="432"/>
              </w:tabs>
              <w:ind w:left="432" w:right="216" w:hanging="360"/>
              <w:rPr>
                <w:rFonts w:ascii="Arial" w:hAnsi="Arial" w:cs="Arial"/>
                <w:color w:val="000000"/>
                <w:sz w:val="22"/>
                <w:szCs w:val="22"/>
              </w:rPr>
            </w:pPr>
          </w:p>
          <w:p w:rsidR="003A1F9A" w:rsidRPr="00754C40" w:rsidRDefault="003A1F9A" w:rsidP="00754C40">
            <w:pPr>
              <w:pStyle w:val="ListParagraph"/>
              <w:numPr>
                <w:ilvl w:val="0"/>
                <w:numId w:val="27"/>
              </w:numPr>
              <w:tabs>
                <w:tab w:val="clear" w:pos="1080"/>
                <w:tab w:val="num" w:pos="432"/>
              </w:tabs>
              <w:ind w:left="432" w:hanging="360"/>
              <w:rPr>
                <w:rFonts w:ascii="Arial" w:hAnsi="Arial" w:cs="Arial"/>
                <w:color w:val="auto"/>
                <w:sz w:val="22"/>
                <w:szCs w:val="22"/>
              </w:rPr>
            </w:pPr>
            <w:r w:rsidRPr="00754C40">
              <w:rPr>
                <w:rFonts w:ascii="Arial" w:hAnsi="Arial" w:cs="Arial"/>
                <w:b/>
                <w:color w:val="auto"/>
                <w:sz w:val="22"/>
                <w:szCs w:val="22"/>
              </w:rPr>
              <w:t>Indicate which recruitment methods described below will be utilized. Please upload the Advertisements, Flyers, Social Sciences Human Subject Pool (SSHSP) Form/SONA Ad, Scripts, Letters, and Announcements.</w:t>
            </w:r>
            <w:r w:rsidRPr="00754C40">
              <w:rPr>
                <w:rFonts w:ascii="Arial" w:hAnsi="Arial" w:cs="Arial"/>
                <w:color w:val="auto"/>
                <w:sz w:val="22"/>
                <w:szCs w:val="22"/>
              </w:rPr>
              <w:t xml:space="preserve">  </w:t>
            </w:r>
            <w:r w:rsidRPr="00F80591">
              <w:rPr>
                <w:rFonts w:ascii="Arial" w:hAnsi="Arial" w:cs="Arial"/>
                <w:b/>
                <w:color w:val="auto"/>
                <w:sz w:val="22"/>
                <w:szCs w:val="22"/>
              </w:rPr>
              <w:t xml:space="preserve">See </w:t>
            </w:r>
            <w:hyperlink r:id="rId55" w:history="1">
              <w:r w:rsidRPr="00CE63AC">
                <w:rPr>
                  <w:rStyle w:val="Hyperlink"/>
                  <w:rFonts w:ascii="Arial" w:hAnsi="Arial" w:cs="Arial"/>
                  <w:b/>
                  <w:sz w:val="22"/>
                  <w:szCs w:val="22"/>
                </w:rPr>
                <w:t>Recruitment</w:t>
              </w:r>
              <w:r w:rsidRPr="00CE63AC">
                <w:rPr>
                  <w:rStyle w:val="Hyperlink"/>
                  <w:rFonts w:ascii="Arial" w:hAnsi="Arial" w:cs="Arial"/>
                  <w:b/>
                  <w:sz w:val="22"/>
                  <w:szCs w:val="22"/>
                  <w:shd w:val="clear" w:color="auto" w:fill="DBE5F1" w:themeFill="accent1" w:themeFillTint="33"/>
                </w:rPr>
                <w:t xml:space="preserve"> </w:t>
              </w:r>
              <w:r w:rsidRPr="00CE63AC">
                <w:rPr>
                  <w:rStyle w:val="Hyperlink"/>
                  <w:rFonts w:ascii="Arial" w:hAnsi="Arial" w:cs="Arial"/>
                  <w:b/>
                  <w:sz w:val="22"/>
                  <w:szCs w:val="22"/>
                </w:rPr>
                <w:t>Guidelines</w:t>
              </w:r>
            </w:hyperlink>
            <w:r w:rsidRPr="00F80591">
              <w:rPr>
                <w:rFonts w:ascii="Arial" w:hAnsi="Arial" w:cs="Arial"/>
                <w:b/>
                <w:color w:val="auto"/>
                <w:sz w:val="22"/>
                <w:szCs w:val="22"/>
              </w:rPr>
              <w:t>.</w:t>
            </w:r>
            <w:r w:rsidR="00827553" w:rsidRPr="00F80591">
              <w:rPr>
                <w:rFonts w:ascii="Arial" w:hAnsi="Arial" w:cs="Arial"/>
                <w:b/>
                <w:color w:val="auto"/>
                <w:sz w:val="22"/>
                <w:szCs w:val="22"/>
              </w:rPr>
              <w:t xml:space="preserve"> </w:t>
            </w:r>
            <w:r w:rsidR="00F80591" w:rsidRPr="00F80591">
              <w:rPr>
                <w:rFonts w:ascii="Arial" w:hAnsi="Arial" w:cs="Arial"/>
                <w:b/>
                <w:color w:val="auto"/>
                <w:sz w:val="22"/>
                <w:szCs w:val="22"/>
              </w:rPr>
              <w:t>Also view the va</w:t>
            </w:r>
            <w:r w:rsidR="00F80591">
              <w:rPr>
                <w:rFonts w:ascii="Arial" w:hAnsi="Arial" w:cs="Arial"/>
                <w:b/>
                <w:color w:val="auto"/>
                <w:sz w:val="22"/>
                <w:szCs w:val="22"/>
              </w:rPr>
              <w:t xml:space="preserve">rious templates available on the HRP webpage </w:t>
            </w:r>
            <w:hyperlink r:id="rId56" w:history="1">
              <w:r w:rsidR="00F80591" w:rsidRPr="00F80591">
                <w:rPr>
                  <w:rStyle w:val="Hyperlink"/>
                  <w:rFonts w:ascii="Arial" w:hAnsi="Arial" w:cs="Arial"/>
                  <w:b/>
                  <w:sz w:val="22"/>
                  <w:szCs w:val="22"/>
                </w:rPr>
                <w:t>Application and Forms</w:t>
              </w:r>
            </w:hyperlink>
            <w:r w:rsidR="00F80591" w:rsidRPr="00F80591">
              <w:rPr>
                <w:rFonts w:ascii="Arial" w:hAnsi="Arial" w:cs="Arial"/>
                <w:b/>
                <w:color w:val="auto"/>
                <w:sz w:val="22"/>
                <w:szCs w:val="22"/>
              </w:rPr>
              <w:t xml:space="preserve"> (</w:t>
            </w:r>
            <w:r w:rsidR="00F80591">
              <w:rPr>
                <w:rFonts w:ascii="Arial" w:hAnsi="Arial" w:cs="Arial"/>
                <w:b/>
                <w:color w:val="auto"/>
                <w:sz w:val="22"/>
                <w:szCs w:val="22"/>
              </w:rPr>
              <w:t xml:space="preserve">see </w:t>
            </w:r>
            <w:r w:rsidR="00F80591" w:rsidRPr="00F80591">
              <w:rPr>
                <w:rFonts w:ascii="Arial" w:hAnsi="Arial" w:cs="Arial"/>
                <w:b/>
                <w:color w:val="auto"/>
                <w:sz w:val="22"/>
                <w:szCs w:val="22"/>
              </w:rPr>
              <w:t>sub-section Human Research Protections</w:t>
            </w:r>
            <w:r w:rsidR="004C49D6">
              <w:rPr>
                <w:rFonts w:ascii="Arial" w:hAnsi="Arial" w:cs="Arial"/>
                <w:b/>
                <w:color w:val="auto"/>
                <w:sz w:val="22"/>
                <w:szCs w:val="22"/>
              </w:rPr>
              <w:t xml:space="preserve"> and then Recruitment Templates</w:t>
            </w:r>
            <w:r w:rsidR="00F80591" w:rsidRPr="00F80591">
              <w:rPr>
                <w:rFonts w:ascii="Arial" w:hAnsi="Arial" w:cs="Arial"/>
                <w:b/>
                <w:color w:val="auto"/>
                <w:sz w:val="22"/>
                <w:szCs w:val="22"/>
              </w:rPr>
              <w:t>).</w:t>
            </w:r>
          </w:p>
          <w:p w:rsidR="00827553" w:rsidRPr="00CE63AC" w:rsidRDefault="00827553" w:rsidP="00754C40">
            <w:pPr>
              <w:rPr>
                <w:rFonts w:ascii="Arial" w:hAnsi="Arial" w:cs="Arial"/>
                <w:color w:val="auto"/>
                <w:sz w:val="22"/>
                <w:szCs w:val="22"/>
              </w:rPr>
            </w:pPr>
          </w:p>
          <w:p w:rsidR="00827553" w:rsidRPr="00CE63AC" w:rsidRDefault="00827553" w:rsidP="00827553">
            <w:pPr>
              <w:ind w:left="72"/>
              <w:rPr>
                <w:rFonts w:ascii="Arial" w:hAnsi="Arial"/>
                <w:color w:val="C00000"/>
                <w:sz w:val="22"/>
                <w:szCs w:val="22"/>
              </w:rPr>
            </w:pPr>
            <w:r w:rsidRPr="00CE63AC">
              <w:rPr>
                <w:rFonts w:ascii="Arial" w:hAnsi="Arial"/>
                <w:b/>
                <w:i/>
                <w:color w:val="C00000"/>
                <w:sz w:val="22"/>
                <w:szCs w:val="22"/>
              </w:rPr>
              <w:t>Note</w:t>
            </w:r>
            <w:r w:rsidRPr="00CE63AC">
              <w:rPr>
                <w:rFonts w:ascii="Arial" w:hAnsi="Arial"/>
                <w:i/>
                <w:color w:val="C00000"/>
                <w:sz w:val="22"/>
                <w:szCs w:val="22"/>
              </w:rPr>
              <w:t xml:space="preserve">: If recruiting via online sources / social media (i.e., </w:t>
            </w:r>
            <w:proofErr w:type="spellStart"/>
            <w:r w:rsidRPr="00CE63AC">
              <w:rPr>
                <w:rFonts w:ascii="Arial" w:hAnsi="Arial"/>
                <w:i/>
                <w:color w:val="C00000"/>
                <w:sz w:val="22"/>
                <w:szCs w:val="22"/>
              </w:rPr>
              <w:t>Facebook</w:t>
            </w:r>
            <w:proofErr w:type="spellEnd"/>
            <w:r w:rsidRPr="00CE63AC">
              <w:rPr>
                <w:rFonts w:ascii="Arial" w:hAnsi="Arial"/>
                <w:i/>
                <w:color w:val="C00000"/>
                <w:sz w:val="22"/>
                <w:szCs w:val="22"/>
              </w:rPr>
              <w:t xml:space="preserve"> or Amazon Mechanical Turk (AMT), etc.), submit the </w:t>
            </w:r>
            <w:r w:rsidR="0005224F" w:rsidRPr="00CE63AC">
              <w:rPr>
                <w:rFonts w:ascii="Arial" w:hAnsi="Arial" w:cs="Arial"/>
                <w:i/>
                <w:color w:val="C00000"/>
                <w:sz w:val="22"/>
                <w:szCs w:val="22"/>
              </w:rPr>
              <w:t xml:space="preserve">recruitment </w:t>
            </w:r>
            <w:r w:rsidRPr="00CE63AC">
              <w:rPr>
                <w:rFonts w:ascii="Arial" w:hAnsi="Arial"/>
                <w:i/>
                <w:color w:val="C00000"/>
                <w:sz w:val="22"/>
                <w:szCs w:val="22"/>
              </w:rPr>
              <w:t>statement that will be posted. Refer to participants as ‘research participants,’ not ‘workers</w:t>
            </w:r>
            <w:r w:rsidR="00CE63AC" w:rsidRPr="00CE63AC">
              <w:rPr>
                <w:rFonts w:ascii="Arial" w:hAnsi="Arial"/>
                <w:i/>
                <w:color w:val="C00000"/>
                <w:sz w:val="22"/>
                <w:szCs w:val="22"/>
              </w:rPr>
              <w:t>.</w:t>
            </w:r>
            <w:r w:rsidRPr="00CE63AC">
              <w:rPr>
                <w:rFonts w:ascii="Arial" w:hAnsi="Arial"/>
                <w:i/>
                <w:color w:val="C00000"/>
                <w:sz w:val="22"/>
                <w:szCs w:val="22"/>
              </w:rPr>
              <w:t>’</w:t>
            </w:r>
            <w:r w:rsidRPr="00CE63AC">
              <w:rPr>
                <w:rFonts w:ascii="Arial" w:hAnsi="Arial"/>
                <w:color w:val="C00000"/>
                <w:sz w:val="22"/>
                <w:szCs w:val="22"/>
              </w:rPr>
              <w:t xml:space="preserve">  </w:t>
            </w:r>
          </w:p>
          <w:p w:rsidR="003A1F9A" w:rsidRPr="00B52115" w:rsidRDefault="003A1F9A" w:rsidP="009772F3">
            <w:pPr>
              <w:ind w:left="72"/>
              <w:rPr>
                <w:rFonts w:ascii="Arial" w:hAnsi="Arial" w:cs="Arial"/>
                <w:color w:val="auto"/>
                <w:sz w:val="22"/>
                <w:szCs w:val="22"/>
              </w:rPr>
            </w:pPr>
          </w:p>
        </w:tc>
      </w:tr>
      <w:tr w:rsidR="003A1F9A" w:rsidRPr="00B52115" w:rsidTr="004C1AC2">
        <w:tblPrEx>
          <w:tblCellMar>
            <w:left w:w="115" w:type="dxa"/>
            <w:right w:w="115" w:type="dxa"/>
          </w:tblCellMar>
        </w:tblPrEx>
        <w:tc>
          <w:tcPr>
            <w:tcW w:w="10440" w:type="dxa"/>
          </w:tcPr>
          <w:tbl>
            <w:tblPr>
              <w:tblStyle w:val="PlainTable1"/>
              <w:tblW w:w="0" w:type="auto"/>
              <w:tblLook w:val="04A0"/>
            </w:tblPr>
            <w:tblGrid>
              <w:gridCol w:w="5100"/>
              <w:gridCol w:w="5100"/>
            </w:tblGrid>
            <w:tr w:rsidR="001C1E3D" w:rsidRPr="00C238EA" w:rsidTr="007014E3">
              <w:trPr>
                <w:cnfStyle w:val="100000000000"/>
              </w:trPr>
              <w:tc>
                <w:tcPr>
                  <w:cnfStyle w:val="001000000000"/>
                  <w:tcW w:w="5100" w:type="dxa"/>
                  <w:shd w:val="clear" w:color="auto" w:fill="FFFFFF" w:themeFill="background1"/>
                </w:tcPr>
                <w:p w:rsidR="001C1E3D" w:rsidRPr="00C238EA" w:rsidRDefault="001C1E3D" w:rsidP="001C1E3D">
                  <w:pPr>
                    <w:ind w:right="216"/>
                    <w:jc w:val="center"/>
                    <w:rPr>
                      <w:rFonts w:ascii="Arial" w:hAnsi="Arial" w:cs="Arial"/>
                      <w:b w:val="0"/>
                      <w:color w:val="auto"/>
                      <w:sz w:val="22"/>
                      <w:szCs w:val="22"/>
                    </w:rPr>
                  </w:pPr>
                  <w:r w:rsidRPr="00C238EA">
                    <w:rPr>
                      <w:rFonts w:ascii="Arial" w:hAnsi="Arial" w:cs="Arial"/>
                      <w:color w:val="auto"/>
                      <w:sz w:val="22"/>
                      <w:szCs w:val="22"/>
                    </w:rPr>
                    <w:t>Method</w:t>
                  </w:r>
                </w:p>
              </w:tc>
              <w:tc>
                <w:tcPr>
                  <w:tcW w:w="5100" w:type="dxa"/>
                  <w:shd w:val="clear" w:color="auto" w:fill="FFFFFF" w:themeFill="background1"/>
                </w:tcPr>
                <w:p w:rsidR="001C1E3D" w:rsidRPr="00C238EA" w:rsidRDefault="001C1E3D" w:rsidP="001C1E3D">
                  <w:pPr>
                    <w:ind w:right="216"/>
                    <w:jc w:val="center"/>
                    <w:cnfStyle w:val="100000000000"/>
                    <w:rPr>
                      <w:rFonts w:ascii="Arial" w:hAnsi="Arial" w:cs="Arial"/>
                      <w:b w:val="0"/>
                      <w:color w:val="auto"/>
                      <w:sz w:val="22"/>
                      <w:szCs w:val="22"/>
                    </w:rPr>
                  </w:pPr>
                  <w:r w:rsidRPr="00C238EA">
                    <w:rPr>
                      <w:rFonts w:ascii="Arial" w:hAnsi="Arial" w:cs="Arial"/>
                      <w:color w:val="auto"/>
                      <w:sz w:val="22"/>
                      <w:szCs w:val="22"/>
                    </w:rPr>
                    <w:t>Required Supplemental Materials</w:t>
                  </w:r>
                </w:p>
                <w:p w:rsidR="001C1E3D" w:rsidRPr="00C238EA" w:rsidRDefault="001C1E3D" w:rsidP="001C1E3D">
                  <w:pPr>
                    <w:ind w:right="216"/>
                    <w:jc w:val="center"/>
                    <w:cnfStyle w:val="100000000000"/>
                    <w:rPr>
                      <w:rFonts w:ascii="Arial" w:hAnsi="Arial" w:cs="Arial"/>
                      <w:b w:val="0"/>
                      <w:color w:val="auto"/>
                      <w:sz w:val="22"/>
                      <w:szCs w:val="22"/>
                    </w:rPr>
                  </w:pPr>
                </w:p>
              </w:tc>
            </w:tr>
            <w:tr w:rsidR="001C1E3D" w:rsidRPr="00C238EA" w:rsidTr="007014E3">
              <w:trPr>
                <w:cnfStyle w:val="000000100000"/>
              </w:trPr>
              <w:tc>
                <w:tcPr>
                  <w:cnfStyle w:val="00100000000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rPr>
                    <w:object w:dxaOrig="1440" w:dyaOrig="1440">
                      <v:shape id="_x0000_i1234" type="#_x0000_t75" style="width:11.25pt;height:18pt" o:ole="">
                        <v:imagedata r:id="rId10" o:title=""/>
                      </v:shape>
                      <w:control r:id="rId57" w:name="CheckBox1151115131144534162" w:shapeid="_x0000_i1234"/>
                    </w:object>
                  </w:r>
                  <w:r w:rsidR="001C1E3D" w:rsidRPr="00C238EA">
                    <w:rPr>
                      <w:rFonts w:ascii="Arial" w:hAnsi="Arial" w:cs="Arial"/>
                      <w:color w:val="000000" w:themeColor="text1"/>
                      <w:sz w:val="22"/>
                      <w:szCs w:val="22"/>
                    </w:rPr>
                    <w:t xml:space="preserve"> Flyers </w:t>
                  </w:r>
                </w:p>
                <w:p w:rsidR="001C1E3D" w:rsidRPr="00C238EA" w:rsidRDefault="001C1E3D" w:rsidP="001C1E3D">
                  <w:pPr>
                    <w:ind w:right="216"/>
                    <w:rPr>
                      <w:rFonts w:ascii="Arial" w:hAnsi="Arial" w:cs="Arial"/>
                      <w:b w:val="0"/>
                      <w:color w:val="auto"/>
                      <w:sz w:val="22"/>
                      <w:szCs w:val="22"/>
                    </w:rPr>
                  </w:pPr>
                </w:p>
              </w:tc>
              <w:tc>
                <w:tcPr>
                  <w:tcW w:w="5100" w:type="dxa"/>
                </w:tcPr>
                <w:p w:rsidR="001C1E3D" w:rsidRPr="00C238EA" w:rsidRDefault="001C1E3D" w:rsidP="001C1E3D">
                  <w:pPr>
                    <w:ind w:right="216"/>
                    <w:cnfStyle w:val="000000100000"/>
                    <w:rPr>
                      <w:rFonts w:ascii="Arial" w:hAnsi="Arial" w:cs="Arial"/>
                      <w:color w:val="auto"/>
                      <w:sz w:val="22"/>
                      <w:szCs w:val="22"/>
                    </w:rPr>
                  </w:pPr>
                  <w:r w:rsidRPr="00C238EA">
                    <w:rPr>
                      <w:rFonts w:ascii="Arial" w:hAnsi="Arial" w:cs="Arial"/>
                      <w:color w:val="auto"/>
                      <w:sz w:val="22"/>
                      <w:szCs w:val="22"/>
                    </w:rPr>
                    <w:t>Submit flyer(s) with application</w:t>
                  </w:r>
                </w:p>
              </w:tc>
            </w:tr>
            <w:tr w:rsidR="001C1E3D" w:rsidRPr="00C238EA" w:rsidTr="007014E3">
              <w:tc>
                <w:tcPr>
                  <w:cnfStyle w:val="00100000000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36" type="#_x0000_t75" style="width:11.25pt;height:18pt" o:ole="">
                        <v:imagedata r:id="rId10" o:title=""/>
                      </v:shape>
                      <w:control r:id="rId58" w:name="CheckBox11511151311445341621" w:shapeid="_x0000_i1236"/>
                    </w:object>
                  </w:r>
                  <w:r w:rsidR="001C1E3D" w:rsidRPr="00C238EA">
                    <w:rPr>
                      <w:rFonts w:ascii="Arial" w:hAnsi="Arial" w:cs="Arial"/>
                      <w:color w:val="000000" w:themeColor="text1"/>
                      <w:sz w:val="22"/>
                      <w:szCs w:val="22"/>
                    </w:rPr>
                    <w:t xml:space="preserve"> Newspaper Advertisement</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000000"/>
                    <w:rPr>
                      <w:rFonts w:ascii="Arial" w:hAnsi="Arial" w:cs="Arial"/>
                      <w:color w:val="auto"/>
                      <w:sz w:val="22"/>
                      <w:szCs w:val="22"/>
                    </w:rPr>
                  </w:pPr>
                  <w:r w:rsidRPr="00C238EA">
                    <w:rPr>
                      <w:rFonts w:ascii="Arial" w:hAnsi="Arial" w:cs="Arial"/>
                      <w:color w:val="auto"/>
                      <w:sz w:val="22"/>
                      <w:szCs w:val="22"/>
                    </w:rPr>
                    <w:t>Submit ad with application</w:t>
                  </w:r>
                </w:p>
              </w:tc>
            </w:tr>
            <w:tr w:rsidR="001C1E3D" w:rsidRPr="00C238EA" w:rsidTr="007014E3">
              <w:trPr>
                <w:cnfStyle w:val="000000100000"/>
              </w:trPr>
              <w:tc>
                <w:tcPr>
                  <w:cnfStyle w:val="00100000000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38" type="#_x0000_t75" style="width:11.25pt;height:18pt" o:ole="">
                        <v:imagedata r:id="rId10" o:title=""/>
                      </v:shape>
                      <w:control r:id="rId59" w:name="CheckBox11511151311445341622" w:shapeid="_x0000_i1238"/>
                    </w:object>
                  </w:r>
                  <w:r w:rsidR="001C1E3D" w:rsidRPr="00C238EA">
                    <w:rPr>
                      <w:rFonts w:ascii="Arial" w:hAnsi="Arial" w:cs="Arial"/>
                      <w:color w:val="000000" w:themeColor="text1"/>
                      <w:sz w:val="22"/>
                      <w:szCs w:val="22"/>
                    </w:rPr>
                    <w:t xml:space="preserve"> Radio / Television Advertisement</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100000"/>
                    <w:rPr>
                      <w:rFonts w:ascii="Arial" w:hAnsi="Arial" w:cs="Arial"/>
                      <w:color w:val="auto"/>
                      <w:sz w:val="22"/>
                      <w:szCs w:val="22"/>
                    </w:rPr>
                  </w:pPr>
                  <w:r w:rsidRPr="00C238EA">
                    <w:rPr>
                      <w:rFonts w:ascii="Arial" w:hAnsi="Arial" w:cs="Arial"/>
                      <w:color w:val="auto"/>
                      <w:sz w:val="22"/>
                      <w:szCs w:val="22"/>
                    </w:rPr>
                    <w:t>Submit script with application</w:t>
                  </w:r>
                </w:p>
              </w:tc>
            </w:tr>
            <w:tr w:rsidR="001C1E3D" w:rsidRPr="00C238EA" w:rsidTr="007014E3">
              <w:tc>
                <w:tcPr>
                  <w:cnfStyle w:val="001000000000"/>
                  <w:tcW w:w="5100" w:type="dxa"/>
                </w:tcPr>
                <w:p w:rsidR="001C1E3D" w:rsidRPr="00C238EA" w:rsidRDefault="00B92A89" w:rsidP="001C1E3D">
                  <w:pPr>
                    <w:ind w:right="216"/>
                    <w:rPr>
                      <w:rFonts w:ascii="Arial" w:hAnsi="Arial" w:cs="Arial"/>
                      <w:color w:val="000000" w:themeColor="text1"/>
                      <w:sz w:val="22"/>
                      <w:szCs w:val="22"/>
                    </w:rPr>
                  </w:pPr>
                  <w:r w:rsidRPr="00C238EA">
                    <w:rPr>
                      <w:rFonts w:ascii="Arial" w:hAnsi="Arial" w:cs="Arial"/>
                      <w:color w:val="000000" w:themeColor="text1"/>
                    </w:rPr>
                    <w:object w:dxaOrig="1440" w:dyaOrig="1440">
                      <v:shape id="_x0000_i1240" type="#_x0000_t75" style="width:11.25pt;height:18pt" o:ole="">
                        <v:imagedata r:id="rId10" o:title=""/>
                      </v:shape>
                      <w:control r:id="rId60" w:name="CheckBox11511151311445341623" w:shapeid="_x0000_i1240"/>
                    </w:object>
                  </w:r>
                  <w:r w:rsidR="001C1E3D" w:rsidRPr="00C238EA">
                    <w:rPr>
                      <w:rFonts w:ascii="Arial" w:hAnsi="Arial" w:cs="Arial"/>
                      <w:color w:val="000000" w:themeColor="text1"/>
                      <w:sz w:val="22"/>
                      <w:szCs w:val="22"/>
                    </w:rPr>
                    <w:t xml:space="preserve"> Online Advertisements – Including Social </w:t>
                  </w:r>
                </w:p>
                <w:p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Media</w:t>
                  </w:r>
                </w:p>
              </w:tc>
              <w:tc>
                <w:tcPr>
                  <w:tcW w:w="5100" w:type="dxa"/>
                </w:tcPr>
                <w:p w:rsidR="001C1E3D" w:rsidRPr="00C238EA" w:rsidRDefault="001C1E3D" w:rsidP="001C1E3D">
                  <w:pPr>
                    <w:ind w:right="216"/>
                    <w:cnfStyle w:val="000000000000"/>
                    <w:rPr>
                      <w:rFonts w:ascii="Arial" w:hAnsi="Arial" w:cs="Arial"/>
                      <w:color w:val="auto"/>
                      <w:sz w:val="22"/>
                      <w:szCs w:val="22"/>
                    </w:rPr>
                  </w:pPr>
                  <w:r w:rsidRPr="00C238EA">
                    <w:rPr>
                      <w:rFonts w:ascii="Arial" w:hAnsi="Arial" w:cs="Arial"/>
                      <w:color w:val="auto"/>
                      <w:sz w:val="22"/>
                      <w:szCs w:val="22"/>
                    </w:rPr>
                    <w:t>Submit text, page mock up or description of posting including any images.</w:t>
                  </w:r>
                </w:p>
                <w:p w:rsidR="001C1E3D" w:rsidRPr="00C238EA" w:rsidRDefault="001C1E3D" w:rsidP="001C1E3D">
                  <w:pPr>
                    <w:ind w:left="72"/>
                    <w:cnfStyle w:val="000000000000"/>
                    <w:rPr>
                      <w:rFonts w:ascii="Arial" w:hAnsi="Arial" w:cs="Arial"/>
                      <w:color w:val="auto"/>
                      <w:sz w:val="22"/>
                      <w:szCs w:val="22"/>
                    </w:rPr>
                  </w:pPr>
                </w:p>
              </w:tc>
            </w:tr>
            <w:tr w:rsidR="001C1E3D" w:rsidRPr="00C238EA" w:rsidTr="007014E3">
              <w:trPr>
                <w:cnfStyle w:val="000000100000"/>
              </w:trPr>
              <w:tc>
                <w:tcPr>
                  <w:cnfStyle w:val="00100000000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42" type="#_x0000_t75" style="width:11.25pt;height:18pt" o:ole="">
                        <v:imagedata r:id="rId10" o:title=""/>
                      </v:shape>
                      <w:control r:id="rId61" w:name="CheckBox11511151311445341624" w:shapeid="_x0000_i1242"/>
                    </w:object>
                  </w:r>
                  <w:r w:rsidR="001C1E3D" w:rsidRPr="00C238EA">
                    <w:rPr>
                      <w:rFonts w:ascii="Arial" w:hAnsi="Arial" w:cs="Arial"/>
                      <w:color w:val="000000" w:themeColor="text1"/>
                      <w:sz w:val="22"/>
                      <w:szCs w:val="22"/>
                    </w:rPr>
                    <w:t xml:space="preserve"> Letters or Emails</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100000"/>
                    <w:rPr>
                      <w:rFonts w:ascii="Arial" w:hAnsi="Arial" w:cs="Arial"/>
                      <w:color w:val="auto"/>
                      <w:sz w:val="22"/>
                      <w:szCs w:val="22"/>
                    </w:rPr>
                  </w:pPr>
                  <w:r w:rsidRPr="00C238EA">
                    <w:rPr>
                      <w:rFonts w:ascii="Arial" w:hAnsi="Arial" w:cs="Arial"/>
                      <w:color w:val="auto"/>
                      <w:sz w:val="22"/>
                      <w:szCs w:val="22"/>
                    </w:rPr>
                    <w:t>Submit template letter(s) or email(s) with application</w:t>
                  </w:r>
                </w:p>
              </w:tc>
            </w:tr>
            <w:tr w:rsidR="001C1E3D" w:rsidRPr="00C238EA" w:rsidTr="007014E3">
              <w:tc>
                <w:tcPr>
                  <w:cnfStyle w:val="00100000000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44" type="#_x0000_t75" style="width:11.25pt;height:18pt" o:ole="">
                        <v:imagedata r:id="rId10" o:title=""/>
                      </v:shape>
                      <w:control r:id="rId62" w:name="CheckBox11511151311445341625" w:shapeid="_x0000_i1244"/>
                    </w:object>
                  </w:r>
                  <w:r w:rsidR="001C1E3D" w:rsidRPr="00C238EA">
                    <w:rPr>
                      <w:rFonts w:ascii="Arial" w:hAnsi="Arial" w:cs="Arial"/>
                      <w:color w:val="000000" w:themeColor="text1"/>
                      <w:sz w:val="22"/>
                      <w:szCs w:val="22"/>
                    </w:rPr>
                    <w:t xml:space="preserve"> Phone Call</w:t>
                  </w:r>
                </w:p>
                <w:p w:rsidR="001C1E3D" w:rsidRPr="00C238EA" w:rsidRDefault="001C1E3D" w:rsidP="001C1E3D">
                  <w:pPr>
                    <w:ind w:right="216"/>
                    <w:rPr>
                      <w:rFonts w:ascii="Arial" w:hAnsi="Arial" w:cs="Arial"/>
                      <w:b w:val="0"/>
                      <w:color w:val="000000" w:themeColor="text1"/>
                      <w:sz w:val="22"/>
                      <w:szCs w:val="22"/>
                    </w:rPr>
                  </w:pPr>
                </w:p>
              </w:tc>
              <w:tc>
                <w:tcPr>
                  <w:tcW w:w="5100" w:type="dxa"/>
                </w:tcPr>
                <w:p w:rsidR="001C1E3D" w:rsidRPr="00C238EA" w:rsidRDefault="001C1E3D" w:rsidP="001C1E3D">
                  <w:pPr>
                    <w:ind w:right="216"/>
                    <w:cnfStyle w:val="000000000000"/>
                    <w:rPr>
                      <w:rFonts w:ascii="Arial" w:hAnsi="Arial" w:cs="Arial"/>
                      <w:color w:val="auto"/>
                      <w:sz w:val="22"/>
                      <w:szCs w:val="22"/>
                    </w:rPr>
                  </w:pPr>
                  <w:r w:rsidRPr="00C238EA">
                    <w:rPr>
                      <w:rFonts w:ascii="Arial" w:hAnsi="Arial" w:cs="Arial"/>
                      <w:color w:val="auto"/>
                      <w:sz w:val="22"/>
                      <w:szCs w:val="22"/>
                    </w:rPr>
                    <w:t>Submit phone script with application</w:t>
                  </w:r>
                </w:p>
              </w:tc>
            </w:tr>
            <w:tr w:rsidR="001C1E3D" w:rsidRPr="00C238EA" w:rsidTr="007014E3">
              <w:trPr>
                <w:cnfStyle w:val="000000100000"/>
              </w:trPr>
              <w:tc>
                <w:tcPr>
                  <w:cnfStyle w:val="001000000000"/>
                  <w:tcW w:w="5100" w:type="dxa"/>
                </w:tcPr>
                <w:p w:rsidR="001C1E3D" w:rsidRPr="00C238EA" w:rsidRDefault="00B92A89" w:rsidP="001C1E3D">
                  <w:pPr>
                    <w:ind w:right="216"/>
                    <w:rPr>
                      <w:rFonts w:ascii="Arial" w:hAnsi="Arial" w:cs="Arial"/>
                      <w:b w:val="0"/>
                      <w:color w:val="000000" w:themeColor="text1"/>
                      <w:sz w:val="22"/>
                      <w:szCs w:val="22"/>
                    </w:rPr>
                  </w:pPr>
                  <w:r w:rsidRPr="00C238EA">
                    <w:rPr>
                      <w:rFonts w:ascii="Arial" w:hAnsi="Arial" w:cs="Arial"/>
                      <w:color w:val="000000" w:themeColor="text1"/>
                    </w:rPr>
                    <w:object w:dxaOrig="1440" w:dyaOrig="1440">
                      <v:shape id="_x0000_i1246" type="#_x0000_t75" style="width:11.25pt;height:18pt" o:ole="">
                        <v:imagedata r:id="rId10" o:title=""/>
                      </v:shape>
                      <w:control r:id="rId63" w:name="CheckBox11511151311445341626" w:shapeid="_x0000_i1246"/>
                    </w:object>
                  </w:r>
                  <w:r w:rsidR="001C1E3D" w:rsidRPr="00C238EA">
                    <w:rPr>
                      <w:rFonts w:ascii="Arial" w:hAnsi="Arial" w:cs="Arial"/>
                      <w:color w:val="000000" w:themeColor="text1"/>
                      <w:sz w:val="22"/>
                      <w:szCs w:val="22"/>
                    </w:rPr>
                    <w:t xml:space="preserve"> Group or Class Presentation </w:t>
                  </w:r>
                </w:p>
              </w:tc>
              <w:tc>
                <w:tcPr>
                  <w:tcW w:w="5100" w:type="dxa"/>
                </w:tcPr>
                <w:p w:rsidR="001C1E3D" w:rsidRPr="00C238EA" w:rsidRDefault="001C1E3D" w:rsidP="001C1E3D">
                  <w:pPr>
                    <w:ind w:right="216"/>
                    <w:cnfStyle w:val="000000100000"/>
                    <w:rPr>
                      <w:rFonts w:ascii="Arial" w:hAnsi="Arial" w:cs="Arial"/>
                      <w:color w:val="auto"/>
                      <w:sz w:val="22"/>
                      <w:szCs w:val="22"/>
                    </w:rPr>
                  </w:pPr>
                  <w:r w:rsidRPr="00C238EA">
                    <w:rPr>
                      <w:rFonts w:ascii="Arial" w:hAnsi="Arial" w:cs="Arial"/>
                      <w:color w:val="auto"/>
                      <w:sz w:val="22"/>
                      <w:szCs w:val="22"/>
                    </w:rPr>
                    <w:t>Submit outline of presentation and any materials to be provided to participants with application</w:t>
                  </w:r>
                </w:p>
              </w:tc>
            </w:tr>
            <w:tr w:rsidR="001C1E3D" w:rsidRPr="00C238EA" w:rsidTr="007014E3">
              <w:tc>
                <w:tcPr>
                  <w:cnfStyle w:val="001000000000"/>
                  <w:tcW w:w="5100" w:type="dxa"/>
                  <w:shd w:val="clear" w:color="auto" w:fill="F2F2F2" w:themeFill="background1" w:themeFillShade="F2"/>
                </w:tcPr>
                <w:p w:rsidR="001C1E3D" w:rsidRPr="00C238EA" w:rsidRDefault="00B92A89" w:rsidP="001C1E3D">
                  <w:pPr>
                    <w:ind w:right="216"/>
                    <w:rPr>
                      <w:rFonts w:ascii="Arial" w:hAnsi="Arial" w:cs="Arial"/>
                      <w:color w:val="000000" w:themeColor="text1"/>
                      <w:sz w:val="22"/>
                      <w:szCs w:val="22"/>
                    </w:rPr>
                  </w:pPr>
                  <w:r w:rsidRPr="00C238EA">
                    <w:rPr>
                      <w:rFonts w:ascii="Arial" w:hAnsi="Arial" w:cs="Arial"/>
                      <w:color w:val="000000" w:themeColor="text1"/>
                    </w:rPr>
                    <w:object w:dxaOrig="1440" w:dyaOrig="1440">
                      <v:shape id="_x0000_i1248" type="#_x0000_t75" style="width:11.25pt;height:18pt" o:ole="">
                        <v:imagedata r:id="rId10" o:title=""/>
                      </v:shape>
                      <w:control r:id="rId64" w:name="CheckBox115111513114453416271" w:shapeid="_x0000_i1248"/>
                    </w:object>
                  </w:r>
                  <w:r w:rsidR="001C1E3D" w:rsidRPr="00C238EA">
                    <w:rPr>
                      <w:rFonts w:ascii="Arial" w:hAnsi="Arial" w:cs="Arial"/>
                      <w:color w:val="000000" w:themeColor="text1"/>
                      <w:sz w:val="22"/>
                      <w:szCs w:val="22"/>
                    </w:rPr>
                    <w:t xml:space="preserve"> Social Sciences Human Subject Pool </w:t>
                  </w:r>
                </w:p>
                <w:p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(SSHSP)</w:t>
                  </w:r>
                </w:p>
                <w:p w:rsidR="001C1E3D" w:rsidRPr="00C238EA" w:rsidRDefault="001C1E3D" w:rsidP="001C1E3D">
                  <w:pPr>
                    <w:ind w:right="216"/>
                    <w:rPr>
                      <w:rFonts w:ascii="Arial" w:hAnsi="Arial" w:cs="Arial"/>
                      <w:color w:val="000000" w:themeColor="text1"/>
                      <w:sz w:val="22"/>
                      <w:szCs w:val="22"/>
                    </w:rPr>
                  </w:pPr>
                </w:p>
              </w:tc>
              <w:tc>
                <w:tcPr>
                  <w:tcW w:w="5100" w:type="dxa"/>
                  <w:shd w:val="clear" w:color="auto" w:fill="F2F2F2" w:themeFill="background1" w:themeFillShade="F2"/>
                </w:tcPr>
                <w:p w:rsidR="001C1E3D" w:rsidRPr="00C238EA" w:rsidRDefault="001C1E3D" w:rsidP="001C1E3D">
                  <w:pPr>
                    <w:ind w:right="216"/>
                    <w:cnfStyle w:val="000000000000"/>
                    <w:rPr>
                      <w:rFonts w:ascii="Arial" w:hAnsi="Arial" w:cs="Arial"/>
                      <w:color w:val="auto"/>
                      <w:sz w:val="22"/>
                      <w:szCs w:val="22"/>
                    </w:rPr>
                  </w:pPr>
                  <w:r w:rsidRPr="00C238EA">
                    <w:rPr>
                      <w:rFonts w:ascii="Arial" w:hAnsi="Arial" w:cs="Arial"/>
                      <w:color w:val="auto"/>
                      <w:sz w:val="22"/>
                      <w:szCs w:val="22"/>
                    </w:rPr>
                    <w:t>Submit the SSHSP form with application</w:t>
                  </w:r>
                </w:p>
              </w:tc>
            </w:tr>
            <w:tr w:rsidR="001C1E3D" w:rsidRPr="00B52115" w:rsidTr="007014E3">
              <w:trPr>
                <w:cnfStyle w:val="000000100000"/>
              </w:trPr>
              <w:tc>
                <w:tcPr>
                  <w:cnfStyle w:val="001000000000"/>
                  <w:tcW w:w="5100" w:type="dxa"/>
                </w:tcPr>
                <w:p w:rsidR="001C1E3D" w:rsidRPr="00C238EA" w:rsidRDefault="00B92A89" w:rsidP="001C1E3D">
                  <w:pPr>
                    <w:ind w:right="216"/>
                    <w:rPr>
                      <w:rFonts w:ascii="Arial" w:hAnsi="Arial" w:cs="Arial"/>
                      <w:color w:val="000000" w:themeColor="text1"/>
                      <w:sz w:val="22"/>
                      <w:szCs w:val="22"/>
                    </w:rPr>
                  </w:pPr>
                  <w:r w:rsidRPr="00C238EA">
                    <w:rPr>
                      <w:rFonts w:ascii="Arial" w:hAnsi="Arial" w:cs="Arial"/>
                      <w:color w:val="000000" w:themeColor="text1"/>
                    </w:rPr>
                    <w:object w:dxaOrig="1440" w:dyaOrig="1440">
                      <v:shape id="_x0000_i1250" type="#_x0000_t75" style="width:11.25pt;height:18pt" o:ole="">
                        <v:imagedata r:id="rId10" o:title=""/>
                      </v:shape>
                      <w:control r:id="rId65" w:name="CheckBox11511151311445341627" w:shapeid="_x0000_i1250"/>
                    </w:object>
                  </w:r>
                  <w:r w:rsidR="001C1E3D" w:rsidRPr="00C238EA">
                    <w:rPr>
                      <w:rFonts w:ascii="Arial" w:hAnsi="Arial" w:cs="Arial"/>
                      <w:color w:val="000000" w:themeColor="text1"/>
                      <w:sz w:val="22"/>
                      <w:szCs w:val="22"/>
                    </w:rPr>
                    <w:t xml:space="preserve"> Other</w:t>
                  </w:r>
                </w:p>
              </w:tc>
              <w:tc>
                <w:tcPr>
                  <w:tcW w:w="5100" w:type="dxa"/>
                </w:tcPr>
                <w:p w:rsidR="001C1E3D" w:rsidRPr="00C238EA" w:rsidRDefault="001C1E3D" w:rsidP="001C1E3D">
                  <w:pPr>
                    <w:cnfStyle w:val="000000100000"/>
                    <w:rPr>
                      <w:rFonts w:ascii="Arial" w:hAnsi="Arial" w:cs="Arial"/>
                      <w:b/>
                      <w:color w:val="auto"/>
                      <w:sz w:val="22"/>
                      <w:szCs w:val="22"/>
                    </w:rPr>
                  </w:pPr>
                  <w:r w:rsidRPr="00C238EA">
                    <w:rPr>
                      <w:rFonts w:ascii="Arial" w:hAnsi="Arial" w:cs="Arial"/>
                      <w:color w:val="auto"/>
                      <w:sz w:val="22"/>
                      <w:szCs w:val="22"/>
                    </w:rPr>
                    <w:t xml:space="preserve">Specify: </w:t>
                  </w:r>
                  <w:r w:rsidRPr="00C238EA">
                    <w:rPr>
                      <w:rFonts w:ascii="Arial" w:hAnsi="Arial" w:cs="Arial"/>
                      <w:color w:val="0064A4"/>
                      <w:sz w:val="22"/>
                      <w:szCs w:val="22"/>
                    </w:rPr>
                    <w:t>&lt;Type here&gt;</w:t>
                  </w:r>
                </w:p>
              </w:tc>
            </w:tr>
            <w:tr w:rsidR="001C1E3D" w:rsidRPr="00B52115" w:rsidTr="007014E3">
              <w:tc>
                <w:tcPr>
                  <w:cnfStyle w:val="001000000000"/>
                  <w:tcW w:w="5100" w:type="dxa"/>
                </w:tcPr>
                <w:p w:rsidR="001C1E3D" w:rsidRPr="00C238EA" w:rsidRDefault="001C1E3D" w:rsidP="001C1E3D">
                  <w:pPr>
                    <w:ind w:right="216"/>
                    <w:rPr>
                      <w:rFonts w:ascii="Arial" w:hAnsi="Arial" w:cs="Arial"/>
                      <w:color w:val="000000" w:themeColor="text1"/>
                      <w:sz w:val="22"/>
                      <w:szCs w:val="22"/>
                    </w:rPr>
                  </w:pPr>
                </w:p>
              </w:tc>
              <w:tc>
                <w:tcPr>
                  <w:tcW w:w="5100" w:type="dxa"/>
                </w:tcPr>
                <w:p w:rsidR="001C1E3D" w:rsidRPr="00C238EA" w:rsidRDefault="001C1E3D" w:rsidP="001C1E3D">
                  <w:pPr>
                    <w:ind w:right="216"/>
                    <w:cnfStyle w:val="000000000000"/>
                    <w:rPr>
                      <w:rFonts w:ascii="Arial" w:hAnsi="Arial" w:cs="Arial"/>
                      <w:color w:val="auto"/>
                      <w:sz w:val="22"/>
                      <w:szCs w:val="22"/>
                    </w:rPr>
                  </w:pPr>
                </w:p>
              </w:tc>
            </w:tr>
          </w:tbl>
          <w:p w:rsidR="003A1F9A" w:rsidRPr="00754C40" w:rsidRDefault="003A1F9A" w:rsidP="004C1AC2">
            <w:pPr>
              <w:ind w:right="216"/>
              <w:rPr>
                <w:rFonts w:ascii="Arial" w:hAnsi="Arial" w:cs="Arial"/>
                <w:color w:val="auto"/>
                <w:sz w:val="22"/>
                <w:szCs w:val="22"/>
              </w:rPr>
            </w:pPr>
          </w:p>
        </w:tc>
      </w:tr>
    </w:tbl>
    <w:p w:rsidR="00D97D75" w:rsidRPr="00B52115" w:rsidRDefault="00D97D75" w:rsidP="00712268">
      <w:pPr>
        <w:ind w:right="216"/>
        <w:rPr>
          <w:rFonts w:ascii="Arial" w:hAnsi="Arial" w:cs="Arial"/>
          <w:b/>
          <w:sz w:val="22"/>
          <w:szCs w:val="22"/>
        </w:rPr>
      </w:pPr>
    </w:p>
    <w:p w:rsidR="00D97D75" w:rsidRPr="00B52115" w:rsidRDefault="00D97D75" w:rsidP="00D97D75">
      <w:pPr>
        <w:ind w:right="216"/>
        <w:rPr>
          <w:rFonts w:ascii="Arial" w:hAnsi="Arial" w:cs="Arial"/>
          <w:b/>
          <w:color w:val="auto"/>
          <w:sz w:val="22"/>
          <w:szCs w:val="22"/>
        </w:rPr>
      </w:pPr>
      <w:r w:rsidRPr="00B52115">
        <w:rPr>
          <w:rFonts w:ascii="Arial" w:hAnsi="Arial" w:cs="Arial"/>
          <w:b/>
          <w:color w:val="auto"/>
          <w:sz w:val="22"/>
          <w:szCs w:val="22"/>
          <w:u w:val="single"/>
        </w:rPr>
        <w:lastRenderedPageBreak/>
        <w:t xml:space="preserve">SECTION </w:t>
      </w:r>
      <w:r w:rsidR="005B689B">
        <w:rPr>
          <w:rFonts w:ascii="Arial" w:hAnsi="Arial" w:cs="Arial"/>
          <w:b/>
          <w:color w:val="auto"/>
          <w:sz w:val="22"/>
          <w:szCs w:val="22"/>
          <w:u w:val="single"/>
        </w:rPr>
        <w:t>5</w:t>
      </w:r>
      <w:r w:rsidRPr="00B52115">
        <w:rPr>
          <w:rFonts w:ascii="Arial" w:hAnsi="Arial" w:cs="Arial"/>
          <w:b/>
          <w:color w:val="auto"/>
          <w:sz w:val="22"/>
          <w:szCs w:val="22"/>
        </w:rPr>
        <w:t>:</w:t>
      </w:r>
      <w:r w:rsidR="00512FF4">
        <w:rPr>
          <w:rFonts w:ascii="Arial" w:hAnsi="Arial" w:cs="Arial"/>
          <w:b/>
          <w:color w:val="auto"/>
          <w:sz w:val="22"/>
          <w:szCs w:val="22"/>
        </w:rPr>
        <w:t xml:space="preserve"> EXPLAIN THE</w:t>
      </w:r>
      <w:r w:rsidRPr="00B52115">
        <w:rPr>
          <w:rFonts w:ascii="Arial" w:hAnsi="Arial" w:cs="Arial"/>
          <w:b/>
          <w:color w:val="auto"/>
          <w:sz w:val="22"/>
          <w:szCs w:val="22"/>
        </w:rPr>
        <w:t xml:space="preserve"> INFORMED CONSENT PROCESS </w:t>
      </w:r>
    </w:p>
    <w:p w:rsidR="00D97D75" w:rsidRPr="00B52115" w:rsidRDefault="00D97D75" w:rsidP="00D97D75">
      <w:pPr>
        <w:ind w:right="216"/>
        <w:rPr>
          <w:rFonts w:ascii="Arial" w:hAnsi="Arial" w:cs="Arial"/>
          <w:b/>
          <w:color w:val="auto"/>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R="00D97D75" w:rsidRPr="00B52115" w:rsidTr="00025022">
        <w:trPr>
          <w:trHeight w:val="719"/>
        </w:trPr>
        <w:tc>
          <w:tcPr>
            <w:tcW w:w="10440" w:type="dxa"/>
            <w:shd w:val="clear" w:color="auto" w:fill="DBE5F1" w:themeFill="accent1" w:themeFillTint="33"/>
          </w:tcPr>
          <w:p w:rsidR="00D97D75" w:rsidRPr="00B52115" w:rsidRDefault="00D97D75" w:rsidP="00D97D75">
            <w:pPr>
              <w:ind w:left="72"/>
              <w:rPr>
                <w:rFonts w:ascii="Arial" w:hAnsi="Arial" w:cs="Arial"/>
                <w:color w:val="auto"/>
                <w:sz w:val="22"/>
                <w:szCs w:val="22"/>
              </w:rPr>
            </w:pPr>
          </w:p>
          <w:p w:rsidR="00D97D75" w:rsidRPr="00025022" w:rsidRDefault="00CE63AC" w:rsidP="00D97D75">
            <w:pPr>
              <w:numPr>
                <w:ilvl w:val="0"/>
                <w:numId w:val="29"/>
              </w:numPr>
              <w:tabs>
                <w:tab w:val="num" w:pos="432"/>
              </w:tabs>
              <w:ind w:left="432" w:hanging="360"/>
              <w:rPr>
                <w:rFonts w:ascii="Arial" w:hAnsi="Arial" w:cs="Arial"/>
                <w:color w:val="auto"/>
                <w:sz w:val="22"/>
                <w:szCs w:val="22"/>
              </w:rPr>
            </w:pPr>
            <w:r>
              <w:rPr>
                <w:rFonts w:ascii="Arial" w:hAnsi="Arial" w:cs="Arial"/>
                <w:b/>
                <w:color w:val="auto"/>
                <w:sz w:val="22"/>
                <w:szCs w:val="22"/>
              </w:rPr>
              <w:t>Identify</w:t>
            </w:r>
            <w:r w:rsidR="00D97D75" w:rsidRPr="00754C40">
              <w:rPr>
                <w:rFonts w:ascii="Arial" w:hAnsi="Arial" w:cs="Arial"/>
                <w:b/>
                <w:color w:val="auto"/>
                <w:sz w:val="22"/>
                <w:szCs w:val="22"/>
              </w:rPr>
              <w:t xml:space="preserve"> the specific </w:t>
            </w:r>
            <w:r w:rsidR="00D97D75" w:rsidRPr="00025022">
              <w:rPr>
                <w:rFonts w:ascii="Arial" w:hAnsi="Arial" w:cs="Arial"/>
                <w:b/>
                <w:color w:val="auto"/>
                <w:sz w:val="22"/>
                <w:szCs w:val="22"/>
              </w:rPr>
              <w:t>steps for obtaining consent</w:t>
            </w:r>
            <w:r w:rsidR="00D97D75" w:rsidRPr="00754C40">
              <w:rPr>
                <w:rFonts w:ascii="Arial" w:hAnsi="Arial" w:cs="Arial"/>
                <w:b/>
                <w:color w:val="auto"/>
                <w:sz w:val="22"/>
                <w:szCs w:val="22"/>
              </w:rPr>
              <w:t>.</w:t>
            </w:r>
            <w:r w:rsidR="00D97D75">
              <w:rPr>
                <w:rFonts w:ascii="Arial" w:hAnsi="Arial" w:cs="Arial"/>
                <w:color w:val="auto"/>
                <w:sz w:val="22"/>
                <w:szCs w:val="22"/>
              </w:rPr>
              <w:t xml:space="preserve">  See </w:t>
            </w:r>
            <w:hyperlink r:id="rId66" w:history="1">
              <w:r w:rsidR="00D97D75">
                <w:rPr>
                  <w:rStyle w:val="Hyperlink"/>
                  <w:rFonts w:ascii="Arial" w:hAnsi="Arial" w:cs="Arial"/>
                  <w:b/>
                  <w:sz w:val="22"/>
                  <w:szCs w:val="22"/>
                </w:rPr>
                <w:t>Guidance for Consenting Process</w:t>
              </w:r>
            </w:hyperlink>
            <w:r w:rsidR="00D97D75">
              <w:rPr>
                <w:rFonts w:ascii="Arial" w:hAnsi="Arial" w:cs="Arial"/>
                <w:color w:val="auto"/>
                <w:sz w:val="22"/>
                <w:szCs w:val="22"/>
              </w:rPr>
              <w:t>.</w:t>
            </w:r>
          </w:p>
        </w:tc>
      </w:tr>
      <w:tr w:rsidR="00D97D75" w:rsidRPr="00B52115" w:rsidTr="00585B1E">
        <w:trPr>
          <w:trHeight w:val="2420"/>
        </w:trPr>
        <w:tc>
          <w:tcPr>
            <w:tcW w:w="10440" w:type="dxa"/>
            <w:tcBorders>
              <w:bottom w:val="single" w:sz="4" w:space="0" w:color="auto"/>
            </w:tcBorders>
          </w:tcPr>
          <w:p w:rsidR="00AA53A8" w:rsidRPr="00665E44" w:rsidRDefault="00B92A89" w:rsidP="00665E44">
            <w:pPr>
              <w:ind w:left="432" w:right="216" w:hanging="432"/>
              <w:rPr>
                <w:rFonts w:ascii="Arial" w:hAnsi="Arial" w:cs="Arial"/>
                <w:sz w:val="22"/>
                <w:szCs w:val="22"/>
              </w:rPr>
            </w:pPr>
            <w:r w:rsidRPr="0098631A">
              <w:rPr>
                <w:rFonts w:ascii="Arial" w:hAnsi="Arial" w:cs="Arial"/>
              </w:rPr>
              <w:object w:dxaOrig="1440" w:dyaOrig="1440">
                <v:shape id="_x0000_i1429" type="#_x0000_t75" style="width:11.25pt;height:18pt" o:ole="">
                  <v:imagedata r:id="rId10" o:title=""/>
                </v:shape>
                <w:control r:id="rId67" w:name="CheckBox1151115131144534167" w:shapeid="_x0000_i1429"/>
              </w:object>
            </w:r>
            <w:r w:rsidR="00AA53A8" w:rsidRPr="0098631A">
              <w:rPr>
                <w:rFonts w:ascii="Arial" w:hAnsi="Arial" w:cs="Arial"/>
                <w:sz w:val="22"/>
                <w:szCs w:val="22"/>
              </w:rPr>
              <w:t xml:space="preserve"> </w:t>
            </w:r>
            <w:r w:rsidR="00AA53A8" w:rsidRPr="0098631A">
              <w:rPr>
                <w:rFonts w:ascii="Arial" w:hAnsi="Arial" w:cs="Arial"/>
                <w:b/>
                <w:color w:val="auto"/>
                <w:sz w:val="22"/>
                <w:szCs w:val="22"/>
              </w:rPr>
              <w:t>Informed consent will NOT be obtained. No contact with participants (</w:t>
            </w:r>
            <w:r w:rsidR="00AA53A8" w:rsidRPr="0098631A">
              <w:rPr>
                <w:rFonts w:ascii="Arial" w:hAnsi="Arial" w:cs="Arial"/>
                <w:color w:val="auto"/>
                <w:sz w:val="22"/>
                <w:szCs w:val="22"/>
              </w:rPr>
              <w:t>i.e., passive observation</w:t>
            </w:r>
          </w:p>
          <w:p w:rsidR="00AA53A8" w:rsidRPr="0098631A" w:rsidRDefault="00AA53A8" w:rsidP="00AA53A8">
            <w:pPr>
              <w:ind w:left="432" w:right="216" w:hanging="432"/>
              <w:rPr>
                <w:rFonts w:ascii="Arial" w:hAnsi="Arial" w:cs="Arial"/>
                <w:color w:val="auto"/>
                <w:sz w:val="22"/>
                <w:szCs w:val="22"/>
              </w:rPr>
            </w:pPr>
            <w:proofErr w:type="gramStart"/>
            <w:r w:rsidRPr="0098631A">
              <w:rPr>
                <w:rFonts w:ascii="Arial" w:hAnsi="Arial" w:cs="Arial"/>
                <w:color w:val="auto"/>
                <w:sz w:val="22"/>
                <w:szCs w:val="22"/>
              </w:rPr>
              <w:t>of</w:t>
            </w:r>
            <w:proofErr w:type="gramEnd"/>
            <w:r w:rsidRPr="0098631A">
              <w:rPr>
                <w:rFonts w:ascii="Arial" w:hAnsi="Arial" w:cs="Arial"/>
                <w:color w:val="auto"/>
                <w:sz w:val="22"/>
                <w:szCs w:val="22"/>
              </w:rPr>
              <w:t xml:space="preserve"> public behavior)</w:t>
            </w:r>
            <w:r w:rsidRPr="0098631A">
              <w:rPr>
                <w:rFonts w:ascii="Arial" w:hAnsi="Arial" w:cs="Arial"/>
                <w:b/>
                <w:color w:val="auto"/>
                <w:sz w:val="22"/>
                <w:szCs w:val="22"/>
              </w:rPr>
              <w:t>.</w:t>
            </w:r>
          </w:p>
          <w:p w:rsidR="00AA53A8" w:rsidRDefault="00AA53A8" w:rsidP="00AA53A8">
            <w:pPr>
              <w:ind w:left="432" w:right="216" w:hanging="432"/>
              <w:rPr>
                <w:rFonts w:ascii="Arial" w:hAnsi="Arial" w:cs="Arial"/>
                <w:b/>
                <w:i/>
                <w:color w:val="FF0000"/>
                <w:sz w:val="22"/>
                <w:szCs w:val="22"/>
              </w:rPr>
            </w:pPr>
            <w:r w:rsidRPr="0098631A">
              <w:rPr>
                <w:rFonts w:ascii="Arial" w:hAnsi="Arial" w:cs="Arial"/>
                <w:b/>
                <w:i/>
                <w:noProof/>
                <w:color w:val="FF0000"/>
                <w:sz w:val="22"/>
                <w:szCs w:val="22"/>
              </w:rPr>
              <w:drawing>
                <wp:inline distT="0" distB="0" distL="0" distR="0">
                  <wp:extent cx="280670" cy="2806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670" cy="280670"/>
                          </a:xfrm>
                          <a:prstGeom prst="rect">
                            <a:avLst/>
                          </a:prstGeom>
                          <a:noFill/>
                        </pic:spPr>
                      </pic:pic>
                    </a:graphicData>
                  </a:graphic>
                </wp:inline>
              </w:drawing>
            </w:r>
            <w:r w:rsidRPr="0098631A">
              <w:rPr>
                <w:rFonts w:ascii="Arial" w:hAnsi="Arial" w:cs="Arial"/>
                <w:b/>
                <w:i/>
                <w:color w:val="FF0000"/>
                <w:sz w:val="22"/>
                <w:szCs w:val="22"/>
              </w:rPr>
              <w:t xml:space="preserve"> </w:t>
            </w:r>
            <w:r w:rsidRPr="00CE63AC">
              <w:rPr>
                <w:rFonts w:ascii="Arial" w:hAnsi="Arial" w:cs="Arial"/>
                <w:b/>
                <w:i/>
                <w:color w:val="C00000"/>
                <w:sz w:val="22"/>
                <w:szCs w:val="22"/>
              </w:rPr>
              <w:t>Skip</w:t>
            </w:r>
            <w:r w:rsidRPr="00CE63AC">
              <w:rPr>
                <w:rFonts w:ascii="Arial" w:hAnsi="Arial"/>
                <w:b/>
                <w:i/>
                <w:color w:val="C00000"/>
                <w:sz w:val="22"/>
                <w:szCs w:val="22"/>
              </w:rPr>
              <w:t xml:space="preserve"> to Section </w:t>
            </w:r>
            <w:r w:rsidR="006E3643">
              <w:rPr>
                <w:rFonts w:ascii="Arial" w:hAnsi="Arial" w:cs="Arial"/>
                <w:b/>
                <w:i/>
                <w:color w:val="C00000"/>
                <w:sz w:val="22"/>
                <w:szCs w:val="22"/>
              </w:rPr>
              <w:t>6</w:t>
            </w:r>
            <w:r w:rsidRPr="0098631A">
              <w:rPr>
                <w:rFonts w:ascii="Arial" w:hAnsi="Arial" w:cs="Arial"/>
                <w:b/>
                <w:i/>
                <w:color w:val="FF0000"/>
                <w:sz w:val="22"/>
                <w:szCs w:val="22"/>
              </w:rPr>
              <w:t>.</w:t>
            </w:r>
          </w:p>
          <w:p w:rsidR="00AA53A8" w:rsidRPr="0098631A" w:rsidRDefault="00AA53A8" w:rsidP="00AA53A8">
            <w:pPr>
              <w:ind w:left="432" w:right="216" w:hanging="432"/>
              <w:rPr>
                <w:rFonts w:ascii="Arial" w:hAnsi="Arial"/>
                <w:color w:val="auto"/>
                <w:sz w:val="22"/>
                <w:szCs w:val="22"/>
              </w:rPr>
            </w:pPr>
          </w:p>
          <w:p w:rsidR="00AA53A8" w:rsidRPr="00320AD0" w:rsidRDefault="00B92A89" w:rsidP="00AA53A8">
            <w:pPr>
              <w:keepNext/>
              <w:ind w:left="432" w:right="216" w:hanging="432"/>
              <w:rPr>
                <w:rFonts w:ascii="Arial" w:hAnsi="Arial" w:cs="Arial"/>
                <w:color w:val="auto"/>
                <w:sz w:val="22"/>
                <w:szCs w:val="22"/>
              </w:rPr>
            </w:pPr>
            <w:r w:rsidRPr="00B92A89">
              <w:rPr>
                <w:rFonts w:ascii="Arial" w:hAnsi="Arial" w:cs="Arial"/>
                <w:noProof/>
                <w:sz w:val="22"/>
                <w:szCs w:val="22"/>
              </w:rPr>
              <w:pict>
                <v:shape id="_x0000_s1035" type="#_x0000_t202" style="position:absolute;left:0;text-align:left;margin-left:-4.8pt;margin-top:12.75pt;width:73.5pt;height:29.2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220 -554 -220 21046 21820 21046 21820 -554 -220 -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">
                  <v:textbox>
                    <w:txbxContent>
                      <w:p w:rsidR="00E311E2" w:rsidRPr="00C8000B" w:rsidRDefault="00E311E2" w:rsidP="00C8000B">
                        <w:pPr>
                          <w:jc w:val="center"/>
                          <w:rPr>
                            <w:rFonts w:ascii="Arial" w:hAnsi="Arial" w:cs="Arial"/>
                            <w:b/>
                            <w:color w:val="C00000"/>
                            <w:sz w:val="18"/>
                            <w:szCs w:val="18"/>
                          </w:rPr>
                        </w:pPr>
                        <w:r w:rsidRPr="00C8000B">
                          <w:rPr>
                            <w:rFonts w:ascii="Arial" w:hAnsi="Arial" w:cs="Arial"/>
                            <w:b/>
                            <w:color w:val="C00000"/>
                            <w:sz w:val="18"/>
                            <w:szCs w:val="18"/>
                          </w:rPr>
                          <w:t>MOST COMMON</w:t>
                        </w:r>
                      </w:p>
                    </w:txbxContent>
                  </v:textbox>
                  <w10:wrap type="tight"/>
                </v:shape>
              </w:pict>
            </w:r>
            <w:r w:rsidRPr="0098631A">
              <w:rPr>
                <w:rFonts w:ascii="Arial" w:hAnsi="Arial" w:cs="Arial"/>
              </w:rPr>
              <w:object w:dxaOrig="1440" w:dyaOrig="1440">
                <v:shape id="_x0000_i1428" type="#_x0000_t75" style="width:11.25pt;height:18pt" o:ole="">
                  <v:imagedata r:id="rId13" o:title=""/>
                </v:shape>
                <w:control r:id="rId69" w:name="CheckBox1151115131144534169" w:shapeid="_x0000_i1428"/>
              </w:object>
            </w:r>
            <w:r w:rsidR="00AA53A8" w:rsidRPr="0098631A">
              <w:rPr>
                <w:rFonts w:ascii="Arial" w:hAnsi="Arial" w:cs="Arial"/>
                <w:b/>
                <w:color w:val="auto"/>
                <w:sz w:val="22"/>
                <w:szCs w:val="22"/>
              </w:rPr>
              <w:t xml:space="preserve"> Oral / Implied informed consent and/or child assent will be obtained (i.e., no signature will be</w:t>
            </w:r>
            <w:r w:rsidR="00585B1E">
              <w:rPr>
                <w:rFonts w:ascii="Arial" w:hAnsi="Arial" w:cs="Arial"/>
                <w:b/>
                <w:color w:val="auto"/>
                <w:sz w:val="22"/>
                <w:szCs w:val="22"/>
              </w:rPr>
              <w:t xml:space="preserve"> </w:t>
            </w:r>
            <w:r w:rsidR="00AA53A8" w:rsidRPr="0098631A">
              <w:rPr>
                <w:rFonts w:ascii="Arial" w:hAnsi="Arial" w:cs="Arial"/>
                <w:b/>
                <w:color w:val="auto"/>
                <w:sz w:val="22"/>
                <w:szCs w:val="22"/>
              </w:rPr>
              <w:t>obtained</w:t>
            </w:r>
            <w:r w:rsidR="00AA53A8" w:rsidRPr="0098631A">
              <w:rPr>
                <w:rFonts w:ascii="Arial" w:hAnsi="Arial" w:cs="Arial"/>
                <w:color w:val="auto"/>
                <w:sz w:val="22"/>
                <w:szCs w:val="22"/>
              </w:rPr>
              <w:t>)</w:t>
            </w:r>
            <w:r w:rsidR="00AA53A8" w:rsidRPr="0098631A">
              <w:rPr>
                <w:rFonts w:ascii="Arial" w:hAnsi="Arial" w:cs="Arial"/>
                <w:b/>
                <w:color w:val="auto"/>
                <w:sz w:val="22"/>
                <w:szCs w:val="22"/>
              </w:rPr>
              <w:t xml:space="preserve">. </w:t>
            </w:r>
          </w:p>
          <w:p w:rsidR="003247AB" w:rsidRPr="0098631A" w:rsidRDefault="003247AB" w:rsidP="00AA53A8">
            <w:pPr>
              <w:keepNext/>
              <w:ind w:right="216"/>
              <w:rPr>
                <w:rFonts w:ascii="Arial" w:hAnsi="Arial" w:cs="Arial"/>
                <w:b/>
                <w:color w:val="auto"/>
                <w:sz w:val="22"/>
                <w:szCs w:val="22"/>
              </w:rPr>
            </w:pPr>
          </w:p>
          <w:p w:rsidR="00585B1E" w:rsidRDefault="00585B1E" w:rsidP="00CA47B2">
            <w:pPr>
              <w:keepNext/>
              <w:ind w:left="432" w:right="216" w:hanging="432"/>
              <w:rPr>
                <w:rFonts w:ascii="Arial" w:hAnsi="Arial"/>
                <w:i/>
                <w:color w:val="C00000"/>
                <w:sz w:val="22"/>
                <w:szCs w:val="22"/>
              </w:rPr>
            </w:pPr>
          </w:p>
          <w:p w:rsidR="00AA53A8" w:rsidRDefault="00D97D75" w:rsidP="00CA47B2">
            <w:pPr>
              <w:keepNext/>
              <w:ind w:left="432" w:right="216" w:hanging="432"/>
              <w:rPr>
                <w:rFonts w:ascii="Arial" w:hAnsi="Arial" w:cs="Arial"/>
                <w:i/>
                <w:color w:val="C00000"/>
                <w:sz w:val="22"/>
                <w:szCs w:val="22"/>
              </w:rPr>
            </w:pPr>
            <w:r w:rsidRPr="00320AD0">
              <w:rPr>
                <w:rFonts w:ascii="Arial" w:hAnsi="Arial"/>
                <w:i/>
                <w:color w:val="C00000"/>
                <w:sz w:val="22"/>
                <w:szCs w:val="22"/>
              </w:rPr>
              <w:t xml:space="preserve">Customize the </w:t>
            </w:r>
            <w:r w:rsidR="00633151" w:rsidRPr="00320AD0">
              <w:rPr>
                <w:rFonts w:ascii="Arial" w:hAnsi="Arial" w:cs="Arial"/>
                <w:i/>
                <w:color w:val="C00000"/>
                <w:sz w:val="22"/>
                <w:szCs w:val="22"/>
              </w:rPr>
              <w:t xml:space="preserve">appropriate </w:t>
            </w:r>
            <w:r w:rsidR="00EC4642" w:rsidRPr="00320AD0">
              <w:rPr>
                <w:rFonts w:ascii="Arial" w:hAnsi="Arial"/>
                <w:i/>
                <w:color w:val="C00000"/>
                <w:sz w:val="22"/>
                <w:szCs w:val="22"/>
              </w:rPr>
              <w:t>Study Information Sheet</w:t>
            </w:r>
            <w:r w:rsidRPr="00320AD0">
              <w:rPr>
                <w:rFonts w:ascii="Arial" w:hAnsi="Arial"/>
                <w:i/>
                <w:color w:val="C00000"/>
                <w:sz w:val="22"/>
                <w:szCs w:val="22"/>
              </w:rPr>
              <w:t xml:space="preserve"> </w:t>
            </w:r>
            <w:r w:rsidR="00633151" w:rsidRPr="00320AD0">
              <w:rPr>
                <w:rFonts w:ascii="Arial" w:hAnsi="Arial" w:cs="Arial"/>
                <w:i/>
                <w:color w:val="C00000"/>
                <w:sz w:val="22"/>
                <w:szCs w:val="22"/>
              </w:rPr>
              <w:t xml:space="preserve">Template on the </w:t>
            </w:r>
            <w:hyperlink r:id="rId70" w:history="1">
              <w:r w:rsidR="00633151" w:rsidRPr="00320AD0">
                <w:rPr>
                  <w:rStyle w:val="Hyperlink"/>
                  <w:rFonts w:ascii="Arial" w:hAnsi="Arial" w:cs="Arial"/>
                  <w:i/>
                  <w:sz w:val="22"/>
                  <w:szCs w:val="22"/>
                </w:rPr>
                <w:t>Applications and Forms page</w:t>
              </w:r>
            </w:hyperlink>
            <w:r w:rsidR="00633151" w:rsidRPr="00320AD0">
              <w:rPr>
                <w:rFonts w:ascii="Arial" w:hAnsi="Arial" w:cs="Arial"/>
                <w:i/>
                <w:color w:val="C00000"/>
                <w:sz w:val="22"/>
                <w:szCs w:val="22"/>
              </w:rPr>
              <w:t xml:space="preserve">, </w:t>
            </w:r>
          </w:p>
          <w:p w:rsidR="00EC4642" w:rsidRPr="00320AD0" w:rsidRDefault="00633151" w:rsidP="00CA47B2">
            <w:pPr>
              <w:keepNext/>
              <w:ind w:left="432" w:right="216" w:hanging="432"/>
              <w:rPr>
                <w:rFonts w:ascii="Arial" w:hAnsi="Arial"/>
                <w:color w:val="FF0000"/>
                <w:sz w:val="22"/>
                <w:szCs w:val="22"/>
              </w:rPr>
            </w:pPr>
            <w:proofErr w:type="gramStart"/>
            <w:r w:rsidRPr="00320AD0">
              <w:rPr>
                <w:rFonts w:ascii="Arial" w:hAnsi="Arial" w:cs="Arial"/>
                <w:i/>
                <w:color w:val="C00000"/>
                <w:sz w:val="22"/>
                <w:szCs w:val="22"/>
              </w:rPr>
              <w:t>under</w:t>
            </w:r>
            <w:proofErr w:type="gramEnd"/>
            <w:r w:rsidRPr="00320AD0">
              <w:rPr>
                <w:rFonts w:ascii="Arial" w:hAnsi="Arial" w:cs="Arial"/>
                <w:i/>
                <w:color w:val="C00000"/>
                <w:sz w:val="22"/>
                <w:szCs w:val="22"/>
              </w:rPr>
              <w:t xml:space="preserve"> the </w:t>
            </w:r>
            <w:r w:rsidR="0098631A" w:rsidRPr="00320AD0">
              <w:rPr>
                <w:rFonts w:ascii="Arial" w:hAnsi="Arial" w:cs="Arial"/>
                <w:i/>
                <w:color w:val="C00000"/>
                <w:sz w:val="22"/>
                <w:szCs w:val="22"/>
              </w:rPr>
              <w:t xml:space="preserve">sub-section </w:t>
            </w:r>
            <w:r w:rsidR="00EC4642" w:rsidRPr="00320AD0">
              <w:rPr>
                <w:rFonts w:ascii="Arial" w:hAnsi="Arial"/>
                <w:i/>
                <w:color w:val="C00000"/>
                <w:sz w:val="22"/>
                <w:szCs w:val="22"/>
              </w:rPr>
              <w:t>Human Research Protections</w:t>
            </w:r>
            <w:r w:rsidR="001B06E5">
              <w:rPr>
                <w:rFonts w:ascii="Arial" w:hAnsi="Arial" w:cs="Arial"/>
                <w:i/>
                <w:color w:val="C00000"/>
                <w:sz w:val="22"/>
                <w:szCs w:val="22"/>
              </w:rPr>
              <w:t xml:space="preserve"> and then, Consent Forms.</w:t>
            </w:r>
          </w:p>
          <w:p w:rsidR="004D51A8" w:rsidRPr="00CE63AC" w:rsidRDefault="004D51A8" w:rsidP="00AA53A8">
            <w:pPr>
              <w:ind w:right="216"/>
              <w:rPr>
                <w:rFonts w:ascii="Arial" w:hAnsi="Arial" w:cs="Arial"/>
                <w:i/>
                <w:color w:val="C00000"/>
                <w:sz w:val="22"/>
                <w:szCs w:val="22"/>
              </w:rPr>
            </w:pPr>
            <w:r w:rsidRPr="00CE63AC">
              <w:rPr>
                <w:rFonts w:ascii="Arial" w:hAnsi="Arial" w:cs="Arial"/>
                <w:b/>
                <w:i/>
                <w:color w:val="C00000"/>
                <w:sz w:val="22"/>
                <w:szCs w:val="22"/>
              </w:rPr>
              <w:t>Note:</w:t>
            </w:r>
            <w:r w:rsidRPr="00CE63AC">
              <w:rPr>
                <w:rFonts w:ascii="Arial" w:hAnsi="Arial" w:cs="Arial"/>
                <w:i/>
                <w:color w:val="C00000"/>
                <w:sz w:val="22"/>
                <w:szCs w:val="22"/>
              </w:rPr>
              <w:t xml:space="preserve"> If obtaining consent online (e.g., research involves completing a survey electronically administered via AMT, EEE, etc.), participants should:</w:t>
            </w:r>
          </w:p>
          <w:p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View the Consent/Study Info Sheet prior to participation</w:t>
            </w:r>
          </w:p>
          <w:p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 xml:space="preserve">Be prompted to verify they meet the eligibility criteria, and </w:t>
            </w:r>
          </w:p>
          <w:p w:rsidR="004D51A8" w:rsidRPr="00AA53A8" w:rsidRDefault="004D51A8" w:rsidP="004D51A8">
            <w:pPr>
              <w:pStyle w:val="ListParagraph"/>
              <w:numPr>
                <w:ilvl w:val="0"/>
                <w:numId w:val="13"/>
              </w:numPr>
              <w:ind w:right="216"/>
              <w:rPr>
                <w:rFonts w:ascii="Arial" w:hAnsi="Arial" w:cs="Arial"/>
                <w:color w:val="C00000"/>
                <w:sz w:val="22"/>
                <w:szCs w:val="22"/>
              </w:rPr>
            </w:pPr>
            <w:r w:rsidRPr="00CE63AC">
              <w:rPr>
                <w:rFonts w:ascii="Arial" w:hAnsi="Arial" w:cs="Arial"/>
                <w:i/>
                <w:color w:val="C00000"/>
                <w:sz w:val="22"/>
                <w:szCs w:val="22"/>
              </w:rPr>
              <w:t>Indicate their willingness to participate in the research (e.g., click “Yes”).</w:t>
            </w:r>
          </w:p>
          <w:p w:rsidR="00AA53A8" w:rsidRPr="00CE63AC" w:rsidRDefault="00AA53A8" w:rsidP="00AA53A8">
            <w:pPr>
              <w:pStyle w:val="ListParagraph"/>
              <w:ind w:left="1080" w:right="216"/>
              <w:rPr>
                <w:rFonts w:ascii="Arial" w:hAnsi="Arial" w:cs="Arial"/>
                <w:color w:val="C00000"/>
                <w:sz w:val="22"/>
                <w:szCs w:val="22"/>
              </w:rPr>
            </w:pPr>
          </w:p>
          <w:p w:rsidR="00AA53A8" w:rsidRPr="0098631A" w:rsidRDefault="00B92A89" w:rsidP="00AA53A8">
            <w:pPr>
              <w:ind w:right="216"/>
              <w:rPr>
                <w:rFonts w:ascii="Arial" w:hAnsi="Arial" w:cs="Arial"/>
                <w:b/>
                <w:i/>
                <w:color w:val="FF0000"/>
                <w:sz w:val="22"/>
                <w:szCs w:val="22"/>
              </w:rPr>
            </w:pPr>
            <w:r w:rsidRPr="00B92A89">
              <w:rPr>
                <w:rFonts w:ascii="Arial" w:hAnsi="Arial" w:cs="Arial"/>
                <w:noProof/>
                <w:sz w:val="22"/>
                <w:szCs w:val="22"/>
              </w:rPr>
              <w:pict>
                <v:shape id="_x0000_s1040" type="#_x0000_t202" style="position:absolute;margin-left:-5.15pt;margin-top:21.65pt;width:74.5pt;height:2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">
                  <v:textbox>
                    <w:txbxContent>
                      <w:p w:rsidR="00E311E2" w:rsidRPr="00585B1E" w:rsidRDefault="00E311E2"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w:r>
            <w:r w:rsidRPr="0098631A">
              <w:rPr>
                <w:rFonts w:ascii="Arial" w:hAnsi="Arial" w:cs="Arial"/>
              </w:rPr>
              <w:object w:dxaOrig="1440" w:dyaOrig="1440">
                <v:shape id="_x0000_i1256" type="#_x0000_t75" style="width:11.25pt;height:18pt" o:ole="">
                  <v:imagedata r:id="rId10" o:title=""/>
                </v:shape>
                <w:control r:id="rId71" w:name="CheckBox11511151311445341610" w:shapeid="_x0000_i1256"/>
              </w:object>
            </w:r>
            <w:r w:rsidR="00AA53A8" w:rsidRPr="0098631A">
              <w:rPr>
                <w:rFonts w:ascii="Arial" w:hAnsi="Arial" w:cs="Arial"/>
                <w:b/>
                <w:color w:val="auto"/>
                <w:sz w:val="22"/>
                <w:szCs w:val="22"/>
              </w:rPr>
              <w:t xml:space="preserve"> </w:t>
            </w:r>
            <w:r w:rsidR="00AA53A8" w:rsidRPr="0098631A">
              <w:rPr>
                <w:rFonts w:ascii="Arial" w:hAnsi="Arial" w:cs="Arial"/>
                <w:b/>
                <w:color w:val="000000" w:themeColor="text1"/>
                <w:sz w:val="22"/>
                <w:szCs w:val="22"/>
              </w:rPr>
              <w:t>Written (signed) informed consent will be obtained</w:t>
            </w:r>
            <w:r w:rsidR="00AA53A8" w:rsidRPr="0098631A">
              <w:rPr>
                <w:rFonts w:ascii="Arial" w:hAnsi="Arial" w:cs="Arial"/>
                <w:b/>
                <w:bCs/>
                <w:color w:val="000000" w:themeColor="text1"/>
                <w:sz w:val="22"/>
                <w:szCs w:val="22"/>
              </w:rPr>
              <w:t xml:space="preserve"> </w:t>
            </w:r>
            <w:r w:rsidR="00AA53A8" w:rsidRPr="0098631A">
              <w:rPr>
                <w:rFonts w:ascii="Arial" w:hAnsi="Arial" w:cs="Arial"/>
                <w:b/>
                <w:bCs/>
                <w:color w:val="auto"/>
                <w:sz w:val="22"/>
                <w:szCs w:val="22"/>
              </w:rPr>
              <w:t xml:space="preserve">– A signature is needed for participation in this study including </w:t>
            </w:r>
            <w:r w:rsidR="00AA53A8" w:rsidRPr="0098631A">
              <w:rPr>
                <w:rFonts w:ascii="Arial" w:hAnsi="Arial" w:cs="Arial"/>
                <w:b/>
                <w:color w:val="auto"/>
                <w:sz w:val="22"/>
                <w:szCs w:val="22"/>
              </w:rPr>
              <w:t>parental permission, and/or child assent, as applicable.</w:t>
            </w:r>
            <w:r w:rsidR="00AA53A8" w:rsidRPr="0098631A">
              <w:rPr>
                <w:rFonts w:ascii="Arial" w:hAnsi="Arial" w:cs="Arial"/>
                <w:color w:val="auto"/>
                <w:sz w:val="22"/>
                <w:szCs w:val="22"/>
              </w:rPr>
              <w:t xml:space="preserve"> </w:t>
            </w:r>
            <w:r w:rsidR="00AA53A8" w:rsidRPr="0098631A">
              <w:rPr>
                <w:rFonts w:ascii="Arial" w:hAnsi="Arial"/>
                <w:b/>
                <w:color w:val="auto"/>
                <w:sz w:val="22"/>
                <w:szCs w:val="22"/>
              </w:rPr>
              <w:t xml:space="preserve"> </w:t>
            </w:r>
            <w:r w:rsidR="00AA53A8" w:rsidRPr="00320AD0">
              <w:rPr>
                <w:rFonts w:ascii="Arial" w:hAnsi="Arial"/>
                <w:i/>
                <w:color w:val="C00000"/>
                <w:sz w:val="22"/>
                <w:szCs w:val="22"/>
              </w:rPr>
              <w:t xml:space="preserve">(This is </w:t>
            </w:r>
            <w:r w:rsidR="00AA53A8" w:rsidRPr="00320AD0">
              <w:rPr>
                <w:rFonts w:ascii="Arial" w:hAnsi="Arial" w:cs="Arial"/>
                <w:i/>
                <w:color w:val="C00000"/>
                <w:sz w:val="22"/>
                <w:szCs w:val="22"/>
              </w:rPr>
              <w:t>un</w:t>
            </w:r>
            <w:r w:rsidR="00AA53A8" w:rsidRPr="00320AD0">
              <w:rPr>
                <w:rFonts w:ascii="Arial" w:hAnsi="Arial"/>
                <w:i/>
                <w:color w:val="C00000"/>
                <w:sz w:val="22"/>
                <w:szCs w:val="22"/>
              </w:rPr>
              <w:t>common in exempt research</w:t>
            </w:r>
            <w:r w:rsidR="00AA53A8" w:rsidRPr="00320AD0">
              <w:rPr>
                <w:rFonts w:ascii="Arial" w:hAnsi="Arial" w:cs="Arial"/>
                <w:i/>
                <w:color w:val="C00000"/>
                <w:sz w:val="22"/>
                <w:szCs w:val="22"/>
              </w:rPr>
              <w:t>.)</w:t>
            </w:r>
            <w:r w:rsidR="00AA53A8" w:rsidRPr="00CE63AC">
              <w:rPr>
                <w:rFonts w:ascii="Arial" w:hAnsi="Arial" w:cs="Arial"/>
                <w:b/>
                <w:i/>
                <w:color w:val="C00000"/>
                <w:sz w:val="22"/>
                <w:szCs w:val="22"/>
              </w:rPr>
              <w:t xml:space="preserve"> </w:t>
            </w:r>
          </w:p>
          <w:p w:rsidR="00585B1E" w:rsidRDefault="00585B1E" w:rsidP="00CA47B2">
            <w:pPr>
              <w:ind w:right="216"/>
              <w:rPr>
                <w:rFonts w:ascii="Arial" w:hAnsi="Arial"/>
                <w:color w:val="0000CC"/>
                <w:sz w:val="22"/>
                <w:szCs w:val="22"/>
              </w:rPr>
            </w:pPr>
          </w:p>
          <w:p w:rsidR="00D97D75" w:rsidRPr="00D55187" w:rsidRDefault="00280DAA" w:rsidP="00CA47B2">
            <w:pPr>
              <w:ind w:right="216"/>
              <w:rPr>
                <w:rFonts w:ascii="Arial" w:hAnsi="Arial"/>
                <w:i/>
                <w:color w:val="FF0000"/>
                <w:sz w:val="22"/>
                <w:szCs w:val="22"/>
              </w:rPr>
            </w:pPr>
            <w:r w:rsidRPr="00D55187">
              <w:rPr>
                <w:rFonts w:ascii="Arial" w:hAnsi="Arial"/>
                <w:color w:val="0000CC"/>
                <w:sz w:val="22"/>
                <w:szCs w:val="22"/>
              </w:rPr>
              <w:t xml:space="preserve">Customize the </w:t>
            </w:r>
            <w:hyperlink r:id="rId72" w:history="1">
              <w:r w:rsidR="00EC4642" w:rsidRPr="00D55187">
                <w:rPr>
                  <w:rStyle w:val="Hyperlink"/>
                  <w:rFonts w:ascii="Arial" w:hAnsi="Arial"/>
                  <w:color w:val="0000CC"/>
                  <w:sz w:val="22"/>
                  <w:szCs w:val="22"/>
                </w:rPr>
                <w:t xml:space="preserve">Informed Consent Document Template for Social-Behavioral </w:t>
              </w:r>
              <w:r w:rsidRPr="00D55187">
                <w:rPr>
                  <w:rStyle w:val="Hyperlink"/>
                  <w:color w:val="0000CC"/>
                  <w:sz w:val="22"/>
                  <w:szCs w:val="22"/>
                </w:rPr>
                <w:t>Research</w:t>
              </w:r>
            </w:hyperlink>
            <w:r w:rsidRPr="00D55187">
              <w:rPr>
                <w:rFonts w:ascii="Arial" w:hAnsi="Arial"/>
                <w:i/>
                <w:color w:val="FF0000"/>
                <w:sz w:val="22"/>
                <w:szCs w:val="22"/>
              </w:rPr>
              <w:t>.</w:t>
            </w:r>
          </w:p>
          <w:p w:rsidR="00D97D75" w:rsidRPr="00B52115" w:rsidRDefault="00D97D75" w:rsidP="00D97D75">
            <w:pPr>
              <w:ind w:left="864" w:right="216" w:hanging="432"/>
              <w:rPr>
                <w:rFonts w:ascii="Arial" w:hAnsi="Arial" w:cs="Arial"/>
                <w:sz w:val="22"/>
                <w:szCs w:val="22"/>
              </w:rPr>
            </w:pPr>
            <w:r w:rsidRPr="00CA47B2">
              <w:rPr>
                <w:rFonts w:ascii="Arial" w:hAnsi="Arial"/>
                <w:b/>
                <w:i/>
                <w:color w:val="auto"/>
                <w:sz w:val="22"/>
              </w:rPr>
              <w:t xml:space="preserve"> </w:t>
            </w:r>
          </w:p>
        </w:tc>
      </w:tr>
      <w:tr w:rsidR="00025022" w:rsidRPr="00B52115" w:rsidTr="00025022">
        <w:trPr>
          <w:trHeight w:val="440"/>
        </w:trPr>
        <w:tc>
          <w:tcPr>
            <w:tcW w:w="10440" w:type="dxa"/>
            <w:tcBorders>
              <w:bottom w:val="single" w:sz="4" w:space="0" w:color="auto"/>
            </w:tcBorders>
            <w:shd w:val="clear" w:color="auto" w:fill="DBE5F1" w:themeFill="accent1" w:themeFillTint="33"/>
          </w:tcPr>
          <w:p w:rsidR="00025022" w:rsidRPr="00025022" w:rsidRDefault="00025022" w:rsidP="00025022">
            <w:pPr>
              <w:ind w:left="432"/>
              <w:rPr>
                <w:rFonts w:ascii="Arial" w:hAnsi="Arial" w:cs="Arial"/>
                <w:b/>
                <w:color w:val="auto"/>
                <w:sz w:val="22"/>
                <w:szCs w:val="22"/>
              </w:rPr>
            </w:pPr>
          </w:p>
          <w:p w:rsidR="00025022" w:rsidRPr="00025022" w:rsidRDefault="00025022" w:rsidP="00025022">
            <w:pPr>
              <w:numPr>
                <w:ilvl w:val="0"/>
                <w:numId w:val="29"/>
              </w:numPr>
              <w:tabs>
                <w:tab w:val="num" w:pos="432"/>
              </w:tabs>
              <w:ind w:left="432" w:hanging="360"/>
              <w:rPr>
                <w:rFonts w:ascii="Arial" w:hAnsi="Arial" w:cs="Arial"/>
                <w:b/>
                <w:color w:val="auto"/>
                <w:sz w:val="22"/>
                <w:szCs w:val="22"/>
              </w:rPr>
            </w:pPr>
            <w:r w:rsidRPr="00025022">
              <w:rPr>
                <w:rFonts w:ascii="Arial" w:hAnsi="Arial" w:cs="Arial"/>
                <w:b/>
                <w:color w:val="auto"/>
                <w:sz w:val="22"/>
                <w:szCs w:val="22"/>
              </w:rPr>
              <w:t>UCI Students / Employees: If study team members will approach their own students or employees:</w:t>
            </w:r>
          </w:p>
          <w:p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 xml:space="preserve">Explain what precautions will be taken to </w:t>
            </w:r>
            <w:r>
              <w:rPr>
                <w:rFonts w:ascii="Arial" w:hAnsi="Arial" w:cs="Arial"/>
                <w:b/>
                <w:color w:val="auto"/>
                <w:sz w:val="22"/>
                <w:szCs w:val="22"/>
              </w:rPr>
              <w:t>minimize potential undue influence or coercion.</w:t>
            </w:r>
            <w:r>
              <w:rPr>
                <w:rFonts w:ascii="Arial" w:hAnsi="Arial" w:cs="Arial"/>
                <w:color w:val="auto"/>
                <w:sz w:val="22"/>
                <w:szCs w:val="22"/>
              </w:rPr>
              <w:t xml:space="preserve"> </w:t>
            </w:r>
          </w:p>
          <w:p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Explain</w:t>
            </w:r>
            <w:r>
              <w:rPr>
                <w:rFonts w:ascii="Arial" w:hAnsi="Arial" w:cs="Arial"/>
                <w:b/>
                <w:color w:val="auto"/>
                <w:sz w:val="22"/>
                <w:szCs w:val="22"/>
              </w:rPr>
              <w:t xml:space="preserve"> how compromised objectivity will be avoided</w:t>
            </w:r>
            <w:r>
              <w:rPr>
                <w:rFonts w:ascii="Arial" w:hAnsi="Arial" w:cs="Arial"/>
                <w:color w:val="auto"/>
                <w:sz w:val="22"/>
                <w:szCs w:val="22"/>
              </w:rPr>
              <w:t>.</w:t>
            </w:r>
          </w:p>
          <w:p w:rsidR="00320AD0" w:rsidRPr="00320AD0" w:rsidRDefault="00B92A89" w:rsidP="00320AD0">
            <w:pPr>
              <w:tabs>
                <w:tab w:val="num" w:pos="1440"/>
              </w:tabs>
              <w:ind w:left="679"/>
              <w:rPr>
                <w:rFonts w:ascii="Arial" w:hAnsi="Arial" w:cs="Arial"/>
                <w:i/>
                <w:color w:val="C00000"/>
                <w:sz w:val="22"/>
                <w:szCs w:val="22"/>
              </w:rPr>
            </w:pPr>
            <w:hyperlink r:id="rId73" w:history="1">
              <w:r w:rsidR="00320AD0" w:rsidRPr="00320AD0">
                <w:rPr>
                  <w:rStyle w:val="Hyperlink"/>
                  <w:rFonts w:ascii="Arial" w:hAnsi="Arial" w:cs="Arial"/>
                  <w:i/>
                  <w:color w:val="C00000"/>
                  <w:sz w:val="22"/>
                  <w:szCs w:val="22"/>
                </w:rPr>
                <w:t>See HRPP Policy</w:t>
              </w:r>
            </w:hyperlink>
            <w:r w:rsidR="00320AD0" w:rsidRPr="00320AD0">
              <w:rPr>
                <w:rFonts w:ascii="Arial" w:hAnsi="Arial" w:cs="Arial"/>
                <w:i/>
                <w:color w:val="C00000"/>
                <w:sz w:val="22"/>
                <w:szCs w:val="22"/>
              </w:rPr>
              <w:t xml:space="preserve"> for more information on this topic.</w:t>
            </w:r>
          </w:p>
          <w:p w:rsidR="00025022" w:rsidRPr="00025022" w:rsidRDefault="00025022" w:rsidP="00025022">
            <w:pPr>
              <w:pStyle w:val="ListParagraph"/>
              <w:ind w:left="1080" w:right="216"/>
              <w:rPr>
                <w:rFonts w:ascii="Arial" w:hAnsi="Arial" w:cs="Arial"/>
              </w:rPr>
            </w:pPr>
          </w:p>
        </w:tc>
      </w:tr>
      <w:tr w:rsidR="00025022" w:rsidRPr="00B52115" w:rsidTr="00025022">
        <w:trPr>
          <w:trHeight w:val="440"/>
        </w:trPr>
        <w:tc>
          <w:tcPr>
            <w:tcW w:w="10440" w:type="dxa"/>
            <w:tcBorders>
              <w:bottom w:val="single" w:sz="4" w:space="0" w:color="auto"/>
            </w:tcBorders>
            <w:shd w:val="clear" w:color="auto" w:fill="FFFFFF" w:themeFill="background1"/>
          </w:tcPr>
          <w:p w:rsidR="00665E44" w:rsidRPr="00025022" w:rsidRDefault="00B92A89" w:rsidP="00665E44">
            <w:pPr>
              <w:rPr>
                <w:rFonts w:ascii="Arial" w:hAnsi="Arial" w:cs="Arial"/>
                <w:color w:val="0064A4"/>
                <w:sz w:val="22"/>
                <w:szCs w:val="22"/>
              </w:rPr>
            </w:pPr>
            <w:r w:rsidRPr="0015060E">
              <w:rPr>
                <w:rFonts w:ascii="Arial" w:hAnsi="Arial" w:cs="Arial"/>
              </w:rPr>
              <w:object w:dxaOrig="1440" w:dyaOrig="1440">
                <v:shape id="_x0000_i1431" type="#_x0000_t75" style="width:11.25pt;height:18pt" o:ole="">
                  <v:imagedata r:id="rId13" o:title=""/>
                </v:shape>
                <w:control r:id="rId74" w:name="CheckBox11511151311445341671321111" w:shapeid="_x0000_i1431"/>
              </w:object>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p>
          <w:p w:rsidR="00320AD0" w:rsidRPr="00025022" w:rsidRDefault="00320AD0" w:rsidP="00830300">
            <w:pPr>
              <w:rPr>
                <w:rFonts w:ascii="Arial" w:hAnsi="Arial" w:cs="Arial"/>
                <w:color w:val="0064A4"/>
                <w:sz w:val="22"/>
                <w:szCs w:val="22"/>
              </w:rPr>
            </w:pPr>
          </w:p>
        </w:tc>
      </w:tr>
      <w:tr w:rsidR="00D97D75" w:rsidRPr="00B52115" w:rsidTr="00D97D75">
        <w:trPr>
          <w:trHeight w:val="1520"/>
        </w:trPr>
        <w:tc>
          <w:tcPr>
            <w:tcW w:w="10440" w:type="dxa"/>
            <w:shd w:val="clear" w:color="auto" w:fill="DBE5F1" w:themeFill="accent1" w:themeFillTint="33"/>
          </w:tcPr>
          <w:p w:rsidR="00D97D75" w:rsidRPr="00B52115" w:rsidRDefault="00D97D75" w:rsidP="00D97D75">
            <w:pPr>
              <w:ind w:left="432"/>
              <w:rPr>
                <w:rFonts w:ascii="Arial" w:hAnsi="Arial" w:cs="Arial"/>
                <w:color w:val="auto"/>
                <w:sz w:val="22"/>
                <w:szCs w:val="22"/>
              </w:rPr>
            </w:pPr>
          </w:p>
          <w:p w:rsidR="00D97D75" w:rsidRPr="00754C40" w:rsidRDefault="003247AB" w:rsidP="00754C40">
            <w:pPr>
              <w:pStyle w:val="ListParagraph"/>
              <w:numPr>
                <w:ilvl w:val="0"/>
                <w:numId w:val="29"/>
              </w:numPr>
              <w:tabs>
                <w:tab w:val="clear" w:pos="1080"/>
                <w:tab w:val="num" w:pos="432"/>
              </w:tabs>
              <w:ind w:hanging="1008"/>
              <w:rPr>
                <w:rFonts w:ascii="Arial" w:hAnsi="Arial" w:cs="Arial"/>
                <w:b/>
                <w:color w:val="auto"/>
                <w:sz w:val="22"/>
                <w:szCs w:val="22"/>
              </w:rPr>
            </w:pPr>
            <w:r>
              <w:rPr>
                <w:rFonts w:ascii="Arial" w:hAnsi="Arial" w:cs="Arial"/>
                <w:b/>
                <w:color w:val="auto"/>
                <w:sz w:val="22"/>
                <w:szCs w:val="22"/>
              </w:rPr>
              <w:t xml:space="preserve">Specify if </w:t>
            </w:r>
            <w:r w:rsidRPr="00754C40">
              <w:rPr>
                <w:rFonts w:ascii="Arial" w:hAnsi="Arial" w:cs="Arial"/>
                <w:b/>
                <w:color w:val="auto"/>
                <w:sz w:val="22"/>
                <w:szCs w:val="22"/>
              </w:rPr>
              <w:t xml:space="preserve">Children / Minors </w:t>
            </w:r>
            <w:r>
              <w:rPr>
                <w:rFonts w:ascii="Arial" w:hAnsi="Arial" w:cs="Arial"/>
                <w:b/>
                <w:color w:val="auto"/>
                <w:sz w:val="22"/>
                <w:szCs w:val="22"/>
              </w:rPr>
              <w:t>are included.</w:t>
            </w:r>
          </w:p>
          <w:p w:rsidR="00D97D75" w:rsidRPr="00B52115" w:rsidRDefault="00D97D75" w:rsidP="00D97D75">
            <w:pPr>
              <w:ind w:left="432"/>
              <w:rPr>
                <w:rFonts w:ascii="Arial" w:hAnsi="Arial" w:cs="Arial"/>
                <w:b/>
                <w:color w:val="auto"/>
                <w:sz w:val="22"/>
                <w:szCs w:val="22"/>
              </w:rPr>
            </w:pPr>
          </w:p>
          <w:p w:rsidR="00D97D75" w:rsidRPr="0093244E" w:rsidRDefault="00D97D75" w:rsidP="00D97D75">
            <w:pPr>
              <w:rPr>
                <w:rFonts w:ascii="Arial" w:hAnsi="Arial" w:cs="Arial"/>
                <w:color w:val="auto"/>
                <w:sz w:val="22"/>
                <w:szCs w:val="22"/>
              </w:rPr>
            </w:pPr>
            <w:r w:rsidRPr="0093244E">
              <w:rPr>
                <w:rFonts w:ascii="Arial" w:hAnsi="Arial" w:cs="Arial"/>
                <w:color w:val="auto"/>
                <w:sz w:val="22"/>
                <w:szCs w:val="22"/>
              </w:rPr>
              <w:t xml:space="preserve">If children (anyone less than 18 years old) are participants, please describe the parent / legal guardian permission process and the child assent process.  </w:t>
            </w:r>
          </w:p>
          <w:p w:rsidR="00D97D75" w:rsidRPr="00B52115" w:rsidRDefault="00D97D75" w:rsidP="00D97D75">
            <w:pPr>
              <w:ind w:left="432"/>
              <w:rPr>
                <w:rFonts w:ascii="Arial" w:hAnsi="Arial" w:cs="Arial"/>
                <w:color w:val="auto"/>
                <w:sz w:val="22"/>
                <w:szCs w:val="22"/>
              </w:rPr>
            </w:pPr>
          </w:p>
        </w:tc>
      </w:tr>
      <w:tr w:rsidR="00D97D75" w:rsidRPr="00B52115" w:rsidTr="00D97D75">
        <w:trPr>
          <w:trHeight w:val="675"/>
        </w:trPr>
        <w:tc>
          <w:tcPr>
            <w:tcW w:w="10440" w:type="dxa"/>
          </w:tcPr>
          <w:p w:rsidR="00056555" w:rsidRPr="00B52115" w:rsidRDefault="00B92A89" w:rsidP="00056555">
            <w:pPr>
              <w:rPr>
                <w:rFonts w:ascii="Arial" w:hAnsi="Arial" w:cs="Arial"/>
                <w:color w:val="auto"/>
                <w:sz w:val="22"/>
                <w:szCs w:val="22"/>
              </w:rPr>
            </w:pPr>
            <w:r w:rsidRPr="0015060E">
              <w:rPr>
                <w:rFonts w:ascii="Arial" w:hAnsi="Arial" w:cs="Arial"/>
              </w:rPr>
              <w:object w:dxaOrig="1440" w:dyaOrig="1440">
                <v:shape id="_x0000_i1432" type="#_x0000_t75" style="width:11.25pt;height:18pt" o:ole="">
                  <v:imagedata r:id="rId13" o:title=""/>
                </v:shape>
                <w:control r:id="rId75" w:name="CheckBox115111513114453416713211111" w:shapeid="_x0000_i1432"/>
              </w:object>
            </w:r>
            <w:r w:rsidR="00830300" w:rsidRPr="003751C7">
              <w:rPr>
                <w:rFonts w:ascii="Arial" w:hAnsi="Arial" w:cs="Arial"/>
              </w:rPr>
              <w:t xml:space="preserve"> </w:t>
            </w:r>
            <w:r w:rsidR="00830300" w:rsidRPr="00B52115">
              <w:rPr>
                <w:rFonts w:ascii="Arial" w:hAnsi="Arial" w:cs="Arial"/>
                <w:b/>
                <w:color w:val="auto"/>
                <w:sz w:val="22"/>
                <w:szCs w:val="22"/>
              </w:rPr>
              <w:t>N/A</w:t>
            </w:r>
            <w:r w:rsidR="00830300" w:rsidRPr="003751C7" w:rsidDel="00DC4B46">
              <w:rPr>
                <w:rFonts w:ascii="Arial" w:hAnsi="Arial" w:cs="Arial"/>
                <w:sz w:val="22"/>
                <w:szCs w:val="22"/>
              </w:rPr>
              <w:t xml:space="preserve"> </w:t>
            </w:r>
            <w:r w:rsidR="00830300">
              <w:rPr>
                <w:rFonts w:ascii="Arial" w:hAnsi="Arial" w:cs="Arial"/>
                <w:sz w:val="22"/>
                <w:szCs w:val="22"/>
              </w:rPr>
              <w:t xml:space="preserve"> </w:t>
            </w:r>
          </w:p>
          <w:p w:rsidR="00D97D75" w:rsidRPr="00B52115" w:rsidRDefault="00D97D75" w:rsidP="00830300">
            <w:pPr>
              <w:rPr>
                <w:rFonts w:ascii="Arial" w:hAnsi="Arial" w:cs="Arial"/>
                <w:color w:val="auto"/>
                <w:sz w:val="22"/>
                <w:szCs w:val="22"/>
              </w:rPr>
            </w:pPr>
          </w:p>
        </w:tc>
      </w:tr>
      <w:tr w:rsidR="00D97D75" w:rsidRPr="00B52115"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97D75" w:rsidRPr="00B52115" w:rsidRDefault="00D97D75" w:rsidP="00D97D75">
            <w:pPr>
              <w:ind w:left="432"/>
              <w:rPr>
                <w:rFonts w:ascii="Arial" w:hAnsi="Arial" w:cs="Arial"/>
                <w:color w:val="auto"/>
                <w:sz w:val="22"/>
                <w:szCs w:val="22"/>
              </w:rPr>
            </w:pPr>
          </w:p>
          <w:p w:rsidR="00D97D75" w:rsidRPr="00754C40" w:rsidRDefault="00D97D75" w:rsidP="00754C40">
            <w:pPr>
              <w:numPr>
                <w:ilvl w:val="0"/>
                <w:numId w:val="29"/>
              </w:numPr>
              <w:tabs>
                <w:tab w:val="num" w:pos="432"/>
                <w:tab w:val="num" w:pos="612"/>
              </w:tabs>
              <w:ind w:left="432" w:hanging="360"/>
              <w:rPr>
                <w:rFonts w:ascii="Arial" w:hAnsi="Arial" w:cs="Arial"/>
                <w:b/>
                <w:color w:val="auto"/>
                <w:sz w:val="22"/>
                <w:szCs w:val="22"/>
              </w:rPr>
            </w:pPr>
            <w:r w:rsidRPr="00754C40">
              <w:rPr>
                <w:rFonts w:ascii="Arial" w:hAnsi="Arial" w:cs="Arial"/>
                <w:b/>
                <w:color w:val="auto"/>
                <w:sz w:val="22"/>
                <w:szCs w:val="22"/>
              </w:rPr>
              <w:t xml:space="preserve">Is </w:t>
            </w:r>
            <w:hyperlink r:id="rId76" w:anchor="D" w:history="1">
              <w:r w:rsidRPr="00EA0A29">
                <w:rPr>
                  <w:rStyle w:val="Hyperlink"/>
                  <w:rFonts w:ascii="Arial" w:hAnsi="Arial" w:cs="Arial"/>
                  <w:b/>
                  <w:sz w:val="22"/>
                  <w:szCs w:val="22"/>
                </w:rPr>
                <w:t xml:space="preserve">deception </w:t>
              </w:r>
              <w:r w:rsidR="00EA0A29" w:rsidRPr="00EA0A29">
                <w:rPr>
                  <w:rStyle w:val="Hyperlink"/>
                  <w:rFonts w:ascii="Arial" w:hAnsi="Arial" w:cs="Arial"/>
                  <w:b/>
                  <w:sz w:val="22"/>
                  <w:szCs w:val="22"/>
                </w:rPr>
                <w:t>or incomplete disclosure</w:t>
              </w:r>
            </w:hyperlink>
            <w:r w:rsidR="00EA0A29">
              <w:rPr>
                <w:rFonts w:ascii="Arial" w:hAnsi="Arial" w:cs="Arial"/>
                <w:b/>
                <w:color w:val="auto"/>
                <w:sz w:val="22"/>
                <w:szCs w:val="22"/>
              </w:rPr>
              <w:t xml:space="preserve"> </w:t>
            </w:r>
            <w:r w:rsidRPr="00754C40">
              <w:rPr>
                <w:rFonts w:ascii="Arial" w:hAnsi="Arial" w:cs="Arial"/>
                <w:b/>
                <w:color w:val="auto"/>
                <w:sz w:val="22"/>
                <w:szCs w:val="22"/>
              </w:rPr>
              <w:t>involved?</w:t>
            </w:r>
          </w:p>
          <w:p w:rsidR="00D97D75" w:rsidRPr="00B52115" w:rsidRDefault="00D97D75" w:rsidP="00D97D75">
            <w:pPr>
              <w:ind w:left="432"/>
              <w:rPr>
                <w:rFonts w:ascii="Arial" w:hAnsi="Arial" w:cs="Arial"/>
                <w:color w:val="auto"/>
                <w:sz w:val="22"/>
                <w:szCs w:val="22"/>
                <w:u w:val="single"/>
              </w:rPr>
            </w:pPr>
          </w:p>
        </w:tc>
      </w:tr>
      <w:tr w:rsidR="00D97D75" w:rsidRPr="00B52115" w:rsidTr="00EA0A29">
        <w:trPr>
          <w:trHeight w:val="2231"/>
        </w:trPr>
        <w:tc>
          <w:tcPr>
            <w:tcW w:w="10440" w:type="dxa"/>
          </w:tcPr>
          <w:p w:rsidR="00830300" w:rsidRDefault="00B92A89" w:rsidP="00830300">
            <w:pPr>
              <w:ind w:right="216"/>
              <w:rPr>
                <w:rFonts w:ascii="Arial" w:hAnsi="Arial" w:cs="Arial"/>
              </w:rPr>
            </w:pPr>
            <w:r w:rsidRPr="0015060E">
              <w:rPr>
                <w:rFonts w:ascii="Arial" w:hAnsi="Arial" w:cs="Arial"/>
              </w:rPr>
              <w:lastRenderedPageBreak/>
              <w:object w:dxaOrig="1440" w:dyaOrig="1440">
                <v:shape id="_x0000_i1435" type="#_x0000_t75" style="width:11.25pt;height:18pt" o:ole="">
                  <v:imagedata r:id="rId13" o:title=""/>
                </v:shape>
                <w:control r:id="rId77" w:name="CheckBox1151115131144534167132" w:shapeid="_x0000_i1435"/>
              </w:object>
            </w:r>
            <w:r w:rsidR="00830300" w:rsidRPr="004D0937">
              <w:rPr>
                <w:rFonts w:ascii="Arial" w:hAnsi="Arial" w:cs="Arial"/>
              </w:rPr>
              <w:t xml:space="preserve"> </w:t>
            </w:r>
            <w:r w:rsidR="00830300" w:rsidRPr="00B52115">
              <w:rPr>
                <w:rFonts w:ascii="Arial" w:hAnsi="Arial" w:cs="Arial"/>
                <w:b/>
                <w:color w:val="auto"/>
                <w:sz w:val="22"/>
                <w:szCs w:val="22"/>
              </w:rPr>
              <w:t>N/A</w:t>
            </w:r>
          </w:p>
          <w:p w:rsidR="00830300" w:rsidRPr="00B52115" w:rsidRDefault="00830300" w:rsidP="00830300">
            <w:pPr>
              <w:ind w:right="216"/>
              <w:rPr>
                <w:rFonts w:ascii="Arial" w:hAnsi="Arial" w:cs="Arial"/>
                <w:color w:val="auto"/>
                <w:sz w:val="22"/>
                <w:szCs w:val="22"/>
              </w:rPr>
            </w:pPr>
            <w:r w:rsidRPr="004D0937">
              <w:rPr>
                <w:rFonts w:ascii="Arial" w:hAnsi="Arial" w:cs="Arial"/>
                <w:color w:val="000000" w:themeColor="text1"/>
                <w:sz w:val="22"/>
                <w:szCs w:val="22"/>
              </w:rPr>
              <w:t>Yes</w:t>
            </w:r>
            <w:r w:rsidRPr="00B52115">
              <w:rPr>
                <w:rFonts w:ascii="Arial" w:hAnsi="Arial" w:cs="Arial"/>
                <w:color w:val="000000" w:themeColor="text1"/>
                <w:sz w:val="22"/>
                <w:szCs w:val="22"/>
              </w:rPr>
              <w:t xml:space="preserve"> and</w:t>
            </w:r>
            <w:r>
              <w:rPr>
                <w:rFonts w:ascii="Arial" w:hAnsi="Arial" w:cs="Arial"/>
                <w:color w:val="000000" w:themeColor="text1"/>
                <w:sz w:val="22"/>
                <w:szCs w:val="22"/>
              </w:rPr>
              <w:t xml:space="preserve"> confirm below:</w:t>
            </w:r>
          </w:p>
          <w:p w:rsidR="00830300" w:rsidRPr="004D0937" w:rsidRDefault="00B92A89" w:rsidP="00830300">
            <w:pPr>
              <w:ind w:left="720" w:right="216"/>
              <w:rPr>
                <w:rFonts w:ascii="Arial" w:hAnsi="Arial" w:cs="Arial"/>
                <w:color w:val="auto"/>
                <w:sz w:val="22"/>
                <w:szCs w:val="22"/>
              </w:rPr>
            </w:pPr>
            <w:r w:rsidRPr="0015060E">
              <w:rPr>
                <w:rFonts w:ascii="Arial" w:hAnsi="Arial" w:cs="Arial"/>
              </w:rPr>
              <w:object w:dxaOrig="1440" w:dyaOrig="1440">
                <v:shape id="_x0000_i1264" type="#_x0000_t75" style="width:11.25pt;height:18pt" o:ole="">
                  <v:imagedata r:id="rId10" o:title=""/>
                </v:shape>
                <w:control r:id="rId78" w:name="CheckBox1151115131144534167121" w:shapeid="_x0000_i1264"/>
              </w:object>
            </w:r>
            <w:r w:rsidR="00830300" w:rsidRPr="004D0937">
              <w:rPr>
                <w:rFonts w:ascii="Arial" w:hAnsi="Arial" w:cs="Arial"/>
              </w:rPr>
              <w:t xml:space="preserve"> </w:t>
            </w:r>
            <w:r w:rsidR="00830300" w:rsidRPr="004D0937">
              <w:rPr>
                <w:rFonts w:ascii="Arial" w:hAnsi="Arial" w:cs="Arial"/>
                <w:color w:val="auto"/>
                <w:sz w:val="22"/>
                <w:szCs w:val="22"/>
              </w:rPr>
              <w:t>Debriefing Script submitted with application</w:t>
            </w:r>
          </w:p>
          <w:p w:rsidR="00830300" w:rsidRPr="004D0937" w:rsidRDefault="00B92A89" w:rsidP="00830300">
            <w:pPr>
              <w:ind w:left="720" w:right="216"/>
              <w:rPr>
                <w:rFonts w:ascii="Arial" w:hAnsi="Arial" w:cs="Arial"/>
                <w:color w:val="auto"/>
                <w:sz w:val="22"/>
                <w:szCs w:val="22"/>
              </w:rPr>
            </w:pPr>
            <w:r w:rsidRPr="0015060E">
              <w:rPr>
                <w:rFonts w:ascii="Arial" w:hAnsi="Arial" w:cs="Arial"/>
              </w:rPr>
              <w:object w:dxaOrig="1440" w:dyaOrig="1440">
                <v:shape id="_x0000_i1266" type="#_x0000_t75" style="width:11.25pt;height:18pt" o:ole="">
                  <v:imagedata r:id="rId10" o:title=""/>
                </v:shape>
                <w:control r:id="rId79" w:name="CheckBox1151115131144534167122" w:shapeid="_x0000_i1266"/>
              </w:object>
            </w:r>
            <w:r w:rsidR="00830300" w:rsidRPr="004D0937">
              <w:rPr>
                <w:rFonts w:ascii="Arial" w:hAnsi="Arial" w:cs="Arial"/>
              </w:rPr>
              <w:t xml:space="preserve"> </w:t>
            </w:r>
            <w:r w:rsidR="00830300" w:rsidRPr="004D0937">
              <w:rPr>
                <w:rFonts w:ascii="Arial" w:hAnsi="Arial" w:cs="Arial"/>
                <w:color w:val="auto"/>
                <w:sz w:val="22"/>
                <w:szCs w:val="22"/>
              </w:rPr>
              <w:t>Appendix G submitted with application</w:t>
            </w:r>
          </w:p>
          <w:p w:rsidR="00830300" w:rsidRPr="00EA0A29" w:rsidRDefault="00830300" w:rsidP="00830300">
            <w:pPr>
              <w:ind w:right="216"/>
              <w:rPr>
                <w:rFonts w:ascii="Arial" w:hAnsi="Arial"/>
                <w:i/>
                <w:color w:val="FF0000"/>
                <w:sz w:val="22"/>
              </w:rPr>
            </w:pPr>
          </w:p>
          <w:p w:rsidR="00D97D75" w:rsidRPr="005B689B" w:rsidRDefault="00830300" w:rsidP="00830300">
            <w:pPr>
              <w:ind w:right="216"/>
              <w:rPr>
                <w:rFonts w:ascii="Arial" w:hAnsi="Arial"/>
                <w:color w:val="auto"/>
                <w:sz w:val="22"/>
                <w:szCs w:val="22"/>
              </w:rPr>
            </w:pPr>
            <w:r w:rsidRPr="005B689B">
              <w:rPr>
                <w:rFonts w:ascii="Arial" w:hAnsi="Arial"/>
                <w:i/>
                <w:color w:val="C00000"/>
                <w:sz w:val="22"/>
                <w:szCs w:val="22"/>
              </w:rPr>
              <w:t>See the Human Research Protections section of the “</w:t>
            </w:r>
            <w:hyperlink r:id="rId80" w:history="1">
              <w:r w:rsidRPr="005B689B">
                <w:rPr>
                  <w:rStyle w:val="Hyperlink"/>
                  <w:rFonts w:ascii="Arial" w:hAnsi="Arial"/>
                  <w:i/>
                  <w:sz w:val="22"/>
                  <w:szCs w:val="22"/>
                </w:rPr>
                <w:t>Apps &amp; Forms</w:t>
              </w:r>
            </w:hyperlink>
            <w:r w:rsidRPr="005B689B">
              <w:rPr>
                <w:rFonts w:ascii="Arial" w:hAnsi="Arial"/>
                <w:i/>
                <w:color w:val="C00000"/>
                <w:sz w:val="22"/>
                <w:szCs w:val="22"/>
              </w:rPr>
              <w:t>” page for templates.</w:t>
            </w:r>
          </w:p>
        </w:tc>
      </w:tr>
      <w:tr w:rsidR="00D97D75" w:rsidRPr="00B52115"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97D75" w:rsidRPr="00B52115" w:rsidRDefault="00D97D75" w:rsidP="00D97D75">
            <w:pPr>
              <w:ind w:left="432"/>
              <w:rPr>
                <w:rFonts w:ascii="Arial" w:hAnsi="Arial" w:cs="Arial"/>
                <w:color w:val="auto"/>
                <w:sz w:val="22"/>
                <w:szCs w:val="22"/>
              </w:rPr>
            </w:pPr>
          </w:p>
          <w:p w:rsidR="00D97D75" w:rsidRPr="00754C40" w:rsidRDefault="00D97D75" w:rsidP="00754C40">
            <w:pPr>
              <w:pStyle w:val="ListParagraph"/>
              <w:numPr>
                <w:ilvl w:val="0"/>
                <w:numId w:val="29"/>
              </w:numPr>
              <w:tabs>
                <w:tab w:val="clear" w:pos="1080"/>
                <w:tab w:val="num" w:pos="612"/>
              </w:tabs>
              <w:ind w:left="432" w:hanging="360"/>
              <w:rPr>
                <w:rFonts w:ascii="Arial" w:hAnsi="Arial" w:cs="Arial"/>
                <w:color w:val="auto"/>
                <w:sz w:val="22"/>
                <w:szCs w:val="22"/>
              </w:rPr>
            </w:pPr>
            <w:r w:rsidRPr="00754C40">
              <w:rPr>
                <w:rFonts w:ascii="Arial" w:hAnsi="Arial" w:cs="Arial"/>
                <w:b/>
                <w:color w:val="auto"/>
                <w:sz w:val="22"/>
                <w:szCs w:val="22"/>
              </w:rPr>
              <w:t>Will this study include Non-English Speaking Participants?</w:t>
            </w:r>
            <w:r w:rsidRPr="00754C40">
              <w:rPr>
                <w:rFonts w:ascii="Arial" w:hAnsi="Arial" w:cs="Arial"/>
                <w:color w:val="auto"/>
                <w:sz w:val="22"/>
                <w:szCs w:val="22"/>
              </w:rPr>
              <w:t xml:space="preserve">  </w:t>
            </w:r>
          </w:p>
          <w:p w:rsidR="00D97D75" w:rsidRPr="00B52115" w:rsidRDefault="00D97D75" w:rsidP="00D97D75">
            <w:pPr>
              <w:ind w:left="432"/>
              <w:rPr>
                <w:rFonts w:ascii="Arial" w:hAnsi="Arial" w:cs="Arial"/>
                <w:color w:val="auto"/>
                <w:sz w:val="22"/>
                <w:szCs w:val="22"/>
              </w:rPr>
            </w:pPr>
          </w:p>
          <w:p w:rsidR="00D97D75" w:rsidRPr="00B52115" w:rsidRDefault="00B04D70" w:rsidP="00D97D75">
            <w:pPr>
              <w:rPr>
                <w:rFonts w:ascii="Arial" w:hAnsi="Arial" w:cs="Arial"/>
                <w:color w:val="auto"/>
                <w:sz w:val="22"/>
                <w:szCs w:val="22"/>
              </w:rPr>
            </w:pPr>
            <w:r>
              <w:rPr>
                <w:rFonts w:ascii="Arial" w:hAnsi="Arial" w:cs="Arial"/>
                <w:color w:val="auto"/>
                <w:sz w:val="22"/>
                <w:szCs w:val="22"/>
              </w:rPr>
              <w:t>In o</w:t>
            </w:r>
            <w:r w:rsidR="00D97D75" w:rsidRPr="00B52115">
              <w:rPr>
                <w:rFonts w:ascii="Arial" w:hAnsi="Arial" w:cs="Arial"/>
                <w:color w:val="auto"/>
                <w:sz w:val="22"/>
                <w:szCs w:val="22"/>
              </w:rPr>
              <w:t>rder to consent participants who are unable to communicate in English, the consent form must be translated into appropriate language(s) once IRB approval is granted.  Please specify in ‘Section</w:t>
            </w:r>
            <w:r w:rsidR="005B689B">
              <w:rPr>
                <w:rFonts w:ascii="Arial" w:hAnsi="Arial" w:cs="Arial"/>
                <w:color w:val="auto"/>
                <w:sz w:val="22"/>
                <w:szCs w:val="22"/>
              </w:rPr>
              <w:t>1</w:t>
            </w:r>
            <w:r w:rsidR="00D97D75" w:rsidRPr="00B52115">
              <w:rPr>
                <w:rFonts w:ascii="Arial" w:hAnsi="Arial" w:cs="Arial"/>
                <w:color w:val="auto"/>
                <w:sz w:val="22"/>
                <w:szCs w:val="22"/>
              </w:rPr>
              <w:t>. Study Team’ who will be responsible for interacting with non-English speaking participants.</w:t>
            </w:r>
          </w:p>
          <w:p w:rsidR="00D97D75" w:rsidRPr="00B52115" w:rsidRDefault="00D97D75" w:rsidP="00D97D75">
            <w:pPr>
              <w:tabs>
                <w:tab w:val="num" w:pos="1080"/>
              </w:tabs>
              <w:ind w:left="1080" w:hanging="720"/>
              <w:rPr>
                <w:rFonts w:ascii="Arial" w:hAnsi="Arial" w:cs="Arial"/>
                <w:color w:val="auto"/>
                <w:sz w:val="22"/>
                <w:szCs w:val="22"/>
                <w:u w:val="single"/>
              </w:rPr>
            </w:pPr>
          </w:p>
        </w:tc>
      </w:tr>
      <w:tr w:rsidR="00D97D75" w:rsidRPr="00B52115" w:rsidTr="00D97D75">
        <w:trPr>
          <w:trHeight w:val="675"/>
        </w:trPr>
        <w:tc>
          <w:tcPr>
            <w:tcW w:w="10440" w:type="dxa"/>
          </w:tcPr>
          <w:p w:rsidR="00830300" w:rsidRPr="00B52115" w:rsidRDefault="00B92A89" w:rsidP="00830300">
            <w:pPr>
              <w:ind w:left="432" w:right="216" w:hanging="432"/>
              <w:rPr>
                <w:rFonts w:ascii="Arial" w:hAnsi="Arial" w:cs="Arial"/>
                <w:color w:val="auto"/>
                <w:sz w:val="22"/>
                <w:szCs w:val="22"/>
              </w:rPr>
            </w:pPr>
            <w:r w:rsidRPr="0015060E">
              <w:rPr>
                <w:rFonts w:ascii="Arial" w:hAnsi="Arial" w:cs="Arial"/>
              </w:rPr>
              <w:object w:dxaOrig="1440" w:dyaOrig="1440">
                <v:shape id="_x0000_i1438" type="#_x0000_t75" style="width:11.25pt;height:18pt" o:ole="">
                  <v:imagedata r:id="rId13" o:title=""/>
                </v:shape>
                <w:control r:id="rId81" w:name="CheckBox1151115131144534167132144" w:shapeid="_x0000_i1438"/>
              </w:object>
            </w:r>
            <w:r w:rsidR="00830300" w:rsidRPr="003751C7">
              <w:rPr>
                <w:rFonts w:ascii="Arial" w:hAnsi="Arial" w:cs="Arial"/>
              </w:rPr>
              <w:t xml:space="preserve">   </w:t>
            </w:r>
            <w:r w:rsidR="00830300" w:rsidRPr="00B52115">
              <w:rPr>
                <w:rFonts w:ascii="Arial" w:hAnsi="Arial" w:cs="Arial"/>
                <w:color w:val="auto"/>
                <w:sz w:val="22"/>
                <w:szCs w:val="22"/>
              </w:rPr>
              <w:t>Only individuals who can read and speak English are eligible for this study.</w:t>
            </w:r>
          </w:p>
          <w:p w:rsidR="00830300" w:rsidRPr="00B52115" w:rsidRDefault="00830300" w:rsidP="00830300">
            <w:pPr>
              <w:ind w:right="216"/>
              <w:rPr>
                <w:rFonts w:ascii="Arial" w:hAnsi="Arial" w:cs="Arial"/>
                <w:b/>
                <w:color w:val="auto"/>
                <w:sz w:val="22"/>
                <w:szCs w:val="22"/>
              </w:rPr>
            </w:pPr>
          </w:p>
          <w:p w:rsidR="00830300" w:rsidRDefault="00B92A89" w:rsidP="00830300">
            <w:pPr>
              <w:ind w:left="432" w:right="216" w:hanging="432"/>
              <w:rPr>
                <w:rFonts w:ascii="Arial" w:hAnsi="Arial" w:cs="Arial"/>
                <w:i/>
                <w:color w:val="FF0000"/>
                <w:sz w:val="22"/>
                <w:szCs w:val="22"/>
              </w:rPr>
            </w:pPr>
            <w:r w:rsidRPr="0015060E">
              <w:rPr>
                <w:rFonts w:ascii="Arial" w:hAnsi="Arial" w:cs="Arial"/>
              </w:rPr>
              <w:object w:dxaOrig="1440" w:dyaOrig="1440">
                <v:shape id="_x0000_i1270" type="#_x0000_t75" style="width:11.25pt;height:18pt" o:ole="">
                  <v:imagedata r:id="rId10" o:title=""/>
                </v:shape>
                <w:control r:id="rId82" w:name="CheckBox115111513114453416713215" w:shapeid="_x0000_i1270"/>
              </w:object>
            </w:r>
            <w:r w:rsidR="00830300" w:rsidRPr="00B52115">
              <w:rPr>
                <w:rFonts w:ascii="Arial" w:hAnsi="Arial" w:cs="Arial"/>
                <w:b/>
                <w:color w:val="auto"/>
                <w:sz w:val="22"/>
                <w:szCs w:val="22"/>
              </w:rPr>
              <w:t xml:space="preserve">   </w:t>
            </w:r>
            <w:r w:rsidR="00830300" w:rsidRPr="00B52115">
              <w:rPr>
                <w:rFonts w:ascii="Arial" w:hAnsi="Arial" w:cs="Arial"/>
                <w:color w:val="auto"/>
                <w:sz w:val="22"/>
                <w:szCs w:val="22"/>
              </w:rPr>
              <w:t>The English version of the consent materials will be translated for non-English speaking participants once IRB approval is granted.</w:t>
            </w:r>
            <w:r w:rsidR="00830300" w:rsidRPr="00B52115">
              <w:rPr>
                <w:rFonts w:ascii="Arial" w:hAnsi="Arial" w:cs="Arial"/>
                <w:b/>
                <w:sz w:val="22"/>
                <w:szCs w:val="22"/>
              </w:rPr>
              <w:t xml:space="preserve"> </w:t>
            </w:r>
            <w:r w:rsidR="00830300" w:rsidRPr="00B52115">
              <w:rPr>
                <w:rFonts w:ascii="Arial" w:hAnsi="Arial" w:cs="Arial"/>
                <w:color w:val="auto"/>
                <w:sz w:val="22"/>
                <w:szCs w:val="22"/>
              </w:rPr>
              <w:t>An interpreter will be involved in the consenting process.</w:t>
            </w:r>
            <w:r w:rsidR="00830300" w:rsidRPr="00B52115">
              <w:rPr>
                <w:rFonts w:ascii="Arial" w:hAnsi="Arial" w:cs="Arial"/>
                <w:i/>
                <w:color w:val="FF0000"/>
                <w:sz w:val="22"/>
                <w:szCs w:val="22"/>
              </w:rPr>
              <w:t> </w:t>
            </w:r>
          </w:p>
          <w:p w:rsidR="00830300" w:rsidRPr="00B52115" w:rsidRDefault="00830300" w:rsidP="00830300">
            <w:pPr>
              <w:ind w:left="432" w:right="216" w:hanging="432"/>
              <w:rPr>
                <w:rFonts w:ascii="Arial" w:hAnsi="Arial" w:cs="Arial"/>
                <w:i/>
                <w:color w:val="FF0000"/>
                <w:sz w:val="22"/>
                <w:szCs w:val="22"/>
              </w:rPr>
            </w:pPr>
          </w:p>
          <w:p w:rsidR="00830300" w:rsidRPr="005B689B" w:rsidRDefault="00830300" w:rsidP="00830300">
            <w:pPr>
              <w:ind w:left="432" w:right="216" w:hanging="432"/>
              <w:rPr>
                <w:rFonts w:ascii="Arial" w:hAnsi="Arial" w:cs="Arial"/>
                <w:i/>
                <w:color w:val="C00000"/>
                <w:sz w:val="22"/>
                <w:szCs w:val="22"/>
              </w:rPr>
            </w:pPr>
            <w:r w:rsidRPr="005B689B">
              <w:rPr>
                <w:rFonts w:ascii="Arial" w:hAnsi="Arial"/>
                <w:b/>
                <w:i/>
                <w:color w:val="C00000"/>
                <w:sz w:val="22"/>
                <w:szCs w:val="22"/>
              </w:rPr>
              <w:t xml:space="preserve">Note: </w:t>
            </w:r>
            <w:r w:rsidRPr="005B689B">
              <w:rPr>
                <w:rFonts w:ascii="Arial" w:hAnsi="Arial" w:cs="Arial"/>
                <w:i/>
                <w:color w:val="C00000"/>
                <w:sz w:val="22"/>
                <w:szCs w:val="22"/>
              </w:rPr>
              <w:t xml:space="preserve">When consenting, be sure to provide potential </w:t>
            </w:r>
            <w:r w:rsidRPr="005B689B">
              <w:rPr>
                <w:rFonts w:ascii="Arial" w:hAnsi="Arial"/>
                <w:i/>
                <w:color w:val="C00000"/>
                <w:sz w:val="22"/>
                <w:szCs w:val="22"/>
              </w:rPr>
              <w:t>participants with the IRB-</w:t>
            </w:r>
            <w:r w:rsidRPr="005B689B">
              <w:rPr>
                <w:rFonts w:ascii="Arial" w:hAnsi="Arial" w:cs="Arial"/>
                <w:i/>
                <w:color w:val="C00000"/>
                <w:sz w:val="22"/>
                <w:szCs w:val="22"/>
              </w:rPr>
              <w:t xml:space="preserve">Approved version of the </w:t>
            </w:r>
          </w:p>
          <w:p w:rsidR="00830300" w:rsidRPr="00830300" w:rsidRDefault="00830300" w:rsidP="00830300">
            <w:pPr>
              <w:ind w:left="432" w:right="216" w:hanging="432"/>
              <w:rPr>
                <w:rFonts w:ascii="Arial" w:hAnsi="Arial" w:cs="Arial"/>
                <w:i/>
                <w:color w:val="C00000"/>
                <w:sz w:val="22"/>
                <w:szCs w:val="22"/>
              </w:rPr>
            </w:pPr>
            <w:proofErr w:type="gramStart"/>
            <w:r w:rsidRPr="005B689B">
              <w:rPr>
                <w:rFonts w:ascii="Arial" w:hAnsi="Arial" w:cs="Arial"/>
                <w:i/>
                <w:color w:val="C00000"/>
                <w:sz w:val="22"/>
                <w:szCs w:val="22"/>
              </w:rPr>
              <w:t>document</w:t>
            </w:r>
            <w:proofErr w:type="gramEnd"/>
            <w:r w:rsidRPr="005B689B">
              <w:rPr>
                <w:rFonts w:ascii="Arial" w:hAnsi="Arial" w:cs="Arial"/>
                <w:i/>
                <w:color w:val="C00000"/>
                <w:sz w:val="22"/>
                <w:szCs w:val="22"/>
              </w:rPr>
              <w:t xml:space="preserve"> (</w:t>
            </w:r>
            <w:r w:rsidRPr="005B689B">
              <w:rPr>
                <w:rFonts w:ascii="Arial" w:hAnsi="Arial"/>
                <w:i/>
                <w:color w:val="C00000"/>
                <w:sz w:val="22"/>
                <w:szCs w:val="22"/>
              </w:rPr>
              <w:t>approval information in footer</w:t>
            </w:r>
            <w:r w:rsidRPr="005B689B">
              <w:rPr>
                <w:rFonts w:ascii="Arial" w:hAnsi="Arial" w:cs="Arial"/>
                <w:i/>
                <w:color w:val="C00000"/>
                <w:sz w:val="22"/>
                <w:szCs w:val="22"/>
              </w:rPr>
              <w:t>).</w:t>
            </w:r>
          </w:p>
        </w:tc>
      </w:tr>
    </w:tbl>
    <w:p w:rsidR="00D97D75" w:rsidRPr="00B52115" w:rsidRDefault="00D97D75" w:rsidP="00D97D75">
      <w:pPr>
        <w:ind w:right="216"/>
        <w:rPr>
          <w:rFonts w:ascii="Arial" w:hAnsi="Arial" w:cs="Arial"/>
          <w:b/>
          <w:sz w:val="22"/>
          <w:szCs w:val="22"/>
        </w:rPr>
      </w:pPr>
    </w:p>
    <w:p w:rsidR="00667319" w:rsidRPr="00B52115" w:rsidRDefault="00667319" w:rsidP="00667319">
      <w:pPr>
        <w:ind w:right="216"/>
        <w:rPr>
          <w:rFonts w:ascii="Arial" w:hAnsi="Arial" w:cs="Arial"/>
          <w:b/>
          <w:color w:val="000000"/>
          <w:sz w:val="22"/>
          <w:szCs w:val="22"/>
        </w:rPr>
      </w:pPr>
      <w:r w:rsidRPr="00B52115">
        <w:rPr>
          <w:rFonts w:ascii="Arial" w:hAnsi="Arial" w:cs="Arial"/>
          <w:b/>
          <w:color w:val="000000"/>
          <w:sz w:val="22"/>
          <w:szCs w:val="22"/>
          <w:u w:val="single"/>
        </w:rPr>
        <w:t xml:space="preserve">SECTION </w:t>
      </w:r>
      <w:r w:rsidR="005B689B">
        <w:rPr>
          <w:rFonts w:ascii="Arial" w:hAnsi="Arial" w:cs="Arial"/>
          <w:b/>
          <w:color w:val="000000"/>
          <w:sz w:val="22"/>
          <w:szCs w:val="22"/>
          <w:u w:val="single"/>
        </w:rPr>
        <w:t>6</w:t>
      </w:r>
      <w:r w:rsidR="0098631A">
        <w:rPr>
          <w:rFonts w:ascii="Arial" w:hAnsi="Arial" w:cs="Arial"/>
          <w:b/>
          <w:color w:val="000000"/>
          <w:sz w:val="22"/>
          <w:szCs w:val="22"/>
        </w:rPr>
        <w:t>:</w:t>
      </w:r>
      <w:r w:rsidRPr="00B52115">
        <w:rPr>
          <w:rFonts w:ascii="Arial" w:hAnsi="Arial" w:cs="Arial"/>
          <w:b/>
          <w:color w:val="000000"/>
          <w:sz w:val="22"/>
          <w:szCs w:val="22"/>
        </w:rPr>
        <w:t xml:space="preserve"> </w:t>
      </w:r>
      <w:r w:rsidR="00C32228">
        <w:rPr>
          <w:rFonts w:ascii="Arial" w:hAnsi="Arial" w:cs="Arial"/>
          <w:b/>
          <w:color w:val="000000"/>
          <w:sz w:val="22"/>
          <w:szCs w:val="22"/>
        </w:rPr>
        <w:t xml:space="preserve">DESCRIBE </w:t>
      </w:r>
      <w:r w:rsidRPr="00B52115">
        <w:rPr>
          <w:rFonts w:ascii="Arial" w:hAnsi="Arial" w:cs="Arial"/>
          <w:b/>
          <w:color w:val="000000"/>
          <w:sz w:val="22"/>
          <w:szCs w:val="22"/>
        </w:rPr>
        <w:t>PARTICIPANT COMPENSATION AND REIMBURSEMENT</w:t>
      </w:r>
    </w:p>
    <w:p w:rsidR="00C6006F" w:rsidRPr="00B52115" w:rsidRDefault="00C6006F" w:rsidP="00712268">
      <w:pPr>
        <w:ind w:right="216"/>
        <w:rPr>
          <w:rFonts w:ascii="Arial" w:hAnsi="Arial" w:cs="Arial"/>
          <w:b/>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40"/>
      </w:tblGrid>
      <w:tr w:rsidR="0045208D" w:rsidRPr="00B52115" w:rsidTr="004C1AC2">
        <w:trPr>
          <w:trHeight w:val="54"/>
        </w:trPr>
        <w:tc>
          <w:tcPr>
            <w:tcW w:w="10440" w:type="dxa"/>
            <w:shd w:val="clear" w:color="auto" w:fill="DBE5F1" w:themeFill="accent1" w:themeFillTint="33"/>
          </w:tcPr>
          <w:p w:rsidR="00C32228" w:rsidRDefault="00C32228" w:rsidP="004C1AC2">
            <w:pPr>
              <w:rPr>
                <w:rFonts w:ascii="Arial" w:hAnsi="Arial" w:cs="Arial"/>
                <w:b/>
                <w:color w:val="auto"/>
                <w:sz w:val="22"/>
                <w:szCs w:val="22"/>
              </w:rPr>
            </w:pPr>
          </w:p>
          <w:p w:rsidR="0045208D" w:rsidRPr="00754C40" w:rsidRDefault="00C32228" w:rsidP="004C1AC2">
            <w:pPr>
              <w:rPr>
                <w:rFonts w:ascii="Arial" w:hAnsi="Arial" w:cs="Arial"/>
                <w:b/>
                <w:sz w:val="22"/>
                <w:szCs w:val="22"/>
              </w:rPr>
            </w:pPr>
            <w:r w:rsidRPr="00B52115">
              <w:rPr>
                <w:rFonts w:ascii="Arial" w:hAnsi="Arial" w:cs="Arial"/>
                <w:b/>
                <w:color w:val="auto"/>
                <w:sz w:val="22"/>
                <w:szCs w:val="22"/>
              </w:rPr>
              <w:t>Will participants be compensated?</w:t>
            </w:r>
          </w:p>
          <w:p w:rsidR="0045208D" w:rsidRPr="00B52115" w:rsidRDefault="0045208D" w:rsidP="00CA47B2">
            <w:pPr>
              <w:rPr>
                <w:rFonts w:ascii="Arial" w:hAnsi="Arial" w:cs="Arial"/>
                <w:color w:val="auto"/>
                <w:sz w:val="22"/>
                <w:szCs w:val="22"/>
              </w:rPr>
            </w:pPr>
          </w:p>
        </w:tc>
      </w:tr>
      <w:tr w:rsidR="0045208D" w:rsidRPr="00B52115" w:rsidTr="00754C40">
        <w:trPr>
          <w:trHeight w:val="530"/>
        </w:trPr>
        <w:tc>
          <w:tcPr>
            <w:tcW w:w="10440" w:type="dxa"/>
          </w:tcPr>
          <w:p w:rsidR="007014E3" w:rsidRDefault="00B92A89" w:rsidP="007014E3">
            <w:pPr>
              <w:keepNext/>
              <w:ind w:right="216"/>
              <w:rPr>
                <w:rFonts w:ascii="Arial" w:hAnsi="Arial" w:cs="Arial"/>
                <w:b/>
                <w:color w:val="auto"/>
                <w:sz w:val="22"/>
                <w:szCs w:val="22"/>
              </w:rPr>
            </w:pPr>
            <w:r w:rsidRPr="0015060E">
              <w:rPr>
                <w:rFonts w:ascii="Arial" w:hAnsi="Arial" w:cs="Arial"/>
              </w:rPr>
              <w:lastRenderedPageBreak/>
              <w:object w:dxaOrig="1440" w:dyaOrig="1440">
                <v:shape id="_x0000_i1436" type="#_x0000_t75" style="width:11.25pt;height:18pt" o:ole="">
                  <v:imagedata r:id="rId13" o:title=""/>
                </v:shape>
                <w:control r:id="rId83" w:name="CheckBox115111513114453416" w:shapeid="_x0000_i1436"/>
              </w:object>
            </w:r>
            <w:r w:rsidR="007014E3" w:rsidRPr="00B52115">
              <w:rPr>
                <w:rFonts w:ascii="Arial" w:hAnsi="Arial" w:cs="Arial"/>
                <w:b/>
                <w:color w:val="auto"/>
                <w:sz w:val="22"/>
                <w:szCs w:val="22"/>
              </w:rPr>
              <w:t xml:space="preserve">Yes   </w:t>
            </w:r>
            <w:r w:rsidRPr="0015060E">
              <w:rPr>
                <w:rFonts w:ascii="Arial" w:hAnsi="Arial" w:cs="Arial"/>
              </w:rPr>
              <w:object w:dxaOrig="1440" w:dyaOrig="1440">
                <v:shape id="_x0000_i1437" type="#_x0000_t75" style="width:11.25pt;height:18pt" o:ole="">
                  <v:imagedata r:id="rId10" o:title=""/>
                </v:shape>
                <w:control r:id="rId84" w:name="CheckBox1151115131144534161" w:shapeid="_x0000_i1437"/>
              </w:object>
            </w:r>
            <w:r w:rsidR="007014E3" w:rsidRPr="00B52115">
              <w:rPr>
                <w:rFonts w:ascii="Arial" w:hAnsi="Arial" w:cs="Arial"/>
                <w:b/>
                <w:color w:val="auto"/>
                <w:sz w:val="22"/>
                <w:szCs w:val="22"/>
              </w:rPr>
              <w:t>No</w:t>
            </w:r>
          </w:p>
          <w:p w:rsidR="007014E3" w:rsidRPr="00CA47B2" w:rsidRDefault="007014E3" w:rsidP="007014E3">
            <w:pPr>
              <w:keepNext/>
              <w:ind w:right="216"/>
              <w:rPr>
                <w:rFonts w:ascii="Arial" w:hAnsi="Arial"/>
                <w:b/>
                <w:color w:val="auto"/>
                <w:sz w:val="20"/>
              </w:rPr>
            </w:pPr>
            <w:r w:rsidRPr="0015060E">
              <w:rPr>
                <w:rFonts w:ascii="Arial" w:hAnsi="Arial" w:cs="Arial"/>
                <w:b/>
                <w:noProof/>
                <w:sz w:val="22"/>
                <w:szCs w:val="22"/>
              </w:rPr>
              <w:drawing>
                <wp:inline distT="0" distB="0" distL="0" distR="0">
                  <wp:extent cx="279400" cy="279400"/>
                  <wp:effectExtent l="0" t="0" r="0" b="0"/>
                  <wp:docPr id="12" name="Picture 12"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 cy="279400"/>
                          </a:xfrm>
                          <a:prstGeom prst="rect">
                            <a:avLst/>
                          </a:prstGeom>
                          <a:noFill/>
                          <a:ln>
                            <a:noFill/>
                          </a:ln>
                        </pic:spPr>
                      </pic:pic>
                    </a:graphicData>
                  </a:graphic>
                </wp:inline>
              </w:drawing>
            </w:r>
            <w:r w:rsidRPr="005B689B">
              <w:rPr>
                <w:rFonts w:ascii="Arial" w:hAnsi="Arial" w:cs="Arial"/>
                <w:b/>
                <w:i/>
                <w:color w:val="C00000"/>
                <w:sz w:val="20"/>
                <w:szCs w:val="22"/>
              </w:rPr>
              <w:t xml:space="preserve">If no, skip </w:t>
            </w:r>
            <w:r w:rsidRPr="005B689B">
              <w:rPr>
                <w:rFonts w:ascii="Arial" w:hAnsi="Arial"/>
                <w:b/>
                <w:i/>
                <w:color w:val="C00000"/>
                <w:sz w:val="20"/>
              </w:rPr>
              <w:t xml:space="preserve">to Section </w:t>
            </w:r>
            <w:r w:rsidRPr="005B689B">
              <w:rPr>
                <w:rFonts w:ascii="Arial" w:hAnsi="Arial" w:cs="Arial"/>
                <w:b/>
                <w:i/>
                <w:color w:val="C00000"/>
                <w:sz w:val="22"/>
                <w:szCs w:val="22"/>
              </w:rPr>
              <w:t>7</w:t>
            </w:r>
            <w:r w:rsidRPr="005B689B">
              <w:rPr>
                <w:rFonts w:ascii="Arial" w:hAnsi="Arial" w:cs="Arial"/>
                <w:b/>
                <w:i/>
                <w:color w:val="C00000"/>
                <w:sz w:val="20"/>
                <w:szCs w:val="22"/>
              </w:rPr>
              <w:t>.</w:t>
            </w:r>
          </w:p>
          <w:p w:rsidR="007014E3" w:rsidRPr="00B52115" w:rsidRDefault="007014E3" w:rsidP="007014E3">
            <w:pPr>
              <w:rPr>
                <w:rFonts w:ascii="Arial" w:hAnsi="Arial" w:cs="Arial"/>
                <w:color w:val="auto"/>
                <w:sz w:val="22"/>
                <w:szCs w:val="22"/>
              </w:rPr>
            </w:pPr>
          </w:p>
          <w:p w:rsidR="007014E3" w:rsidRPr="00B52115" w:rsidRDefault="007014E3" w:rsidP="007014E3">
            <w:pPr>
              <w:rPr>
                <w:rFonts w:ascii="Arial" w:hAnsi="Arial" w:cs="Arial"/>
                <w:color w:val="auto"/>
                <w:sz w:val="22"/>
                <w:szCs w:val="22"/>
              </w:rPr>
            </w:pPr>
            <w:r w:rsidRPr="00754C40">
              <w:rPr>
                <w:rFonts w:ascii="Arial" w:hAnsi="Arial" w:cs="Arial"/>
                <w:b/>
                <w:color w:val="auto"/>
                <w:sz w:val="22"/>
                <w:szCs w:val="22"/>
              </w:rPr>
              <w:t>If yes</w:t>
            </w:r>
            <w:r w:rsidRPr="00B52115">
              <w:rPr>
                <w:rFonts w:ascii="Arial" w:hAnsi="Arial" w:cs="Arial"/>
                <w:color w:val="auto"/>
                <w:sz w:val="22"/>
                <w:szCs w:val="22"/>
              </w:rPr>
              <w:t xml:space="preserve">, </w:t>
            </w:r>
            <w:r>
              <w:rPr>
                <w:rFonts w:ascii="Arial" w:hAnsi="Arial" w:cs="Arial"/>
                <w:color w:val="auto"/>
                <w:sz w:val="22"/>
                <w:szCs w:val="22"/>
              </w:rPr>
              <w:t>specify</w:t>
            </w:r>
            <w:r w:rsidRPr="00B52115">
              <w:rPr>
                <w:rFonts w:ascii="Arial" w:hAnsi="Arial" w:cs="Arial"/>
                <w:color w:val="auto"/>
                <w:sz w:val="22"/>
                <w:szCs w:val="22"/>
              </w:rPr>
              <w:t>:</w:t>
            </w:r>
          </w:p>
          <w:p w:rsidR="007014E3" w:rsidRPr="00B52115" w:rsidRDefault="007014E3" w:rsidP="007014E3">
            <w:pPr>
              <w:rPr>
                <w:rFonts w:ascii="Arial" w:hAnsi="Arial" w:cs="Arial"/>
                <w:color w:val="auto"/>
                <w:sz w:val="22"/>
                <w:szCs w:val="22"/>
              </w:rPr>
            </w:pPr>
          </w:p>
          <w:p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 xml:space="preserve">Amount of Payment: </w:t>
            </w:r>
            <w:r w:rsidR="00A5482C">
              <w:rPr>
                <w:rFonts w:ascii="Arial" w:hAnsi="Arial" w:cs="Arial"/>
                <w:color w:val="0064A4"/>
                <w:sz w:val="22"/>
                <w:szCs w:val="22"/>
              </w:rPr>
              <w:t>$.50</w:t>
            </w:r>
          </w:p>
          <w:p w:rsidR="007014E3" w:rsidRPr="00B52115" w:rsidRDefault="007014E3" w:rsidP="007014E3">
            <w:pPr>
              <w:rPr>
                <w:rFonts w:ascii="Arial" w:hAnsi="Arial" w:cs="Arial"/>
                <w:b/>
                <w:color w:val="auto"/>
                <w:sz w:val="22"/>
                <w:szCs w:val="22"/>
              </w:rPr>
            </w:pPr>
          </w:p>
          <w:p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Method of Payment:</w:t>
            </w:r>
          </w:p>
          <w:p w:rsidR="007014E3" w:rsidRPr="00754C40"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509" type="#_x0000_t75" style="width:11.25pt;height:18pt" o:ole="">
                  <v:imagedata r:id="rId13" o:title=""/>
                </v:shape>
                <w:control r:id="rId85" w:name="CheckBox1151115131144534163" w:shapeid="_x0000_i1509"/>
              </w:object>
            </w:r>
            <w:r w:rsidR="007014E3" w:rsidRPr="00754C40">
              <w:rPr>
                <w:rFonts w:ascii="Arial" w:hAnsi="Arial" w:cs="Arial"/>
                <w:color w:val="000000" w:themeColor="text1"/>
                <w:sz w:val="22"/>
                <w:szCs w:val="22"/>
              </w:rPr>
              <w:t>Cash</w:t>
            </w:r>
          </w:p>
          <w:p w:rsidR="007014E3" w:rsidRPr="00754C40"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78" type="#_x0000_t75" style="width:11.25pt;height:18pt" o:ole="">
                  <v:imagedata r:id="rId10" o:title=""/>
                </v:shape>
                <w:control r:id="rId86" w:name="CheckBox1151115131144534164" w:shapeid="_x0000_i1278"/>
              </w:object>
            </w:r>
            <w:r w:rsidR="007014E3" w:rsidRPr="00754C40">
              <w:rPr>
                <w:rFonts w:ascii="Arial" w:hAnsi="Arial" w:cs="Arial"/>
                <w:color w:val="000000" w:themeColor="text1"/>
                <w:sz w:val="22"/>
                <w:szCs w:val="22"/>
              </w:rPr>
              <w:t>Check</w:t>
            </w:r>
          </w:p>
          <w:p w:rsidR="007014E3" w:rsidRPr="00754C40"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80" type="#_x0000_t75" style="width:11.25pt;height:18pt" o:ole="">
                  <v:imagedata r:id="rId10" o:title=""/>
                </v:shape>
                <w:control r:id="rId87" w:name="CheckBox1151115131144534165" w:shapeid="_x0000_i1280"/>
              </w:object>
            </w:r>
            <w:r w:rsidR="007014E3" w:rsidRPr="00754C40">
              <w:rPr>
                <w:rFonts w:ascii="Arial" w:hAnsi="Arial" w:cs="Arial"/>
                <w:color w:val="000000" w:themeColor="text1"/>
                <w:sz w:val="22"/>
                <w:szCs w:val="22"/>
              </w:rPr>
              <w:t>Extra credit</w:t>
            </w:r>
          </w:p>
          <w:p w:rsidR="007014E3" w:rsidRPr="00B52115" w:rsidRDefault="00B92A89" w:rsidP="007014E3">
            <w:pPr>
              <w:ind w:left="720"/>
              <w:rPr>
                <w:rFonts w:ascii="Arial" w:hAnsi="Arial" w:cs="Arial"/>
                <w:b/>
                <w:color w:val="000000" w:themeColor="text1"/>
                <w:sz w:val="22"/>
                <w:szCs w:val="22"/>
              </w:rPr>
            </w:pPr>
            <w:r w:rsidRPr="0015060E">
              <w:rPr>
                <w:rFonts w:ascii="Arial" w:hAnsi="Arial" w:cs="Arial"/>
                <w:color w:val="000000" w:themeColor="text1"/>
              </w:rPr>
              <w:object w:dxaOrig="1440" w:dyaOrig="1440">
                <v:shape id="_x0000_i1510" type="#_x0000_t75" style="width:11.25pt;height:18pt" o:ole="">
                  <v:imagedata r:id="rId10" o:title=""/>
                </v:shape>
                <w:control r:id="rId88" w:name="CheckBox1151115131144534166" w:shapeid="_x0000_i1510"/>
              </w:object>
            </w:r>
            <w:r w:rsidR="007014E3" w:rsidRPr="00754C40">
              <w:rPr>
                <w:rFonts w:ascii="Arial" w:hAnsi="Arial" w:cs="Arial"/>
                <w:color w:val="000000" w:themeColor="text1"/>
                <w:sz w:val="22"/>
                <w:szCs w:val="22"/>
              </w:rPr>
              <w:t>Gift certificate</w:t>
            </w:r>
            <w:r w:rsidR="007014E3" w:rsidRPr="00B52115">
              <w:rPr>
                <w:rFonts w:ascii="Arial" w:hAnsi="Arial" w:cs="Arial"/>
                <w:color w:val="000000" w:themeColor="text1"/>
                <w:sz w:val="22"/>
                <w:szCs w:val="22"/>
              </w:rPr>
              <w:t xml:space="preserve">: </w:t>
            </w:r>
            <w:r w:rsidR="007014E3" w:rsidRPr="00754C40">
              <w:rPr>
                <w:rFonts w:ascii="Arial" w:hAnsi="Arial" w:cs="Arial"/>
                <w:b/>
                <w:color w:val="000000" w:themeColor="text1"/>
                <w:sz w:val="22"/>
                <w:szCs w:val="22"/>
              </w:rPr>
              <w:t xml:space="preserve"> </w:t>
            </w:r>
          </w:p>
          <w:p w:rsidR="007014E3" w:rsidRPr="00B52115" w:rsidRDefault="007014E3" w:rsidP="007014E3">
            <w:pPr>
              <w:rPr>
                <w:rFonts w:ascii="Arial" w:hAnsi="Arial" w:cs="Arial"/>
                <w:color w:val="auto"/>
                <w:sz w:val="22"/>
                <w:szCs w:val="22"/>
              </w:rPr>
            </w:pPr>
          </w:p>
          <w:p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Schedule of Payment:</w:t>
            </w:r>
          </w:p>
          <w:p w:rsidR="007014E3" w:rsidRPr="00B52115"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284" type="#_x0000_t75" style="width:11.25pt;height:18pt" o:ole="">
                  <v:imagedata r:id="rId10" o:title=""/>
                </v:shape>
                <w:control r:id="rId89" w:name="CheckBox11511151311445341641" w:shapeid="_x0000_i1284"/>
              </w:object>
            </w:r>
            <w:r w:rsidR="007014E3" w:rsidRPr="00B52115">
              <w:rPr>
                <w:rFonts w:ascii="Arial" w:hAnsi="Arial" w:cs="Arial"/>
                <w:color w:val="000000" w:themeColor="text1"/>
                <w:sz w:val="22"/>
                <w:szCs w:val="22"/>
              </w:rPr>
              <w:t>After each study visit</w:t>
            </w:r>
          </w:p>
          <w:p w:rsidR="007014E3" w:rsidRPr="00B52115" w:rsidRDefault="00B92A89" w:rsidP="007014E3">
            <w:pPr>
              <w:ind w:left="720"/>
              <w:rPr>
                <w:rFonts w:ascii="Arial" w:hAnsi="Arial" w:cs="Arial"/>
                <w:color w:val="000000" w:themeColor="text1"/>
                <w:sz w:val="22"/>
                <w:szCs w:val="22"/>
              </w:rPr>
            </w:pPr>
            <w:r w:rsidRPr="0015060E">
              <w:rPr>
                <w:rFonts w:ascii="Arial" w:hAnsi="Arial" w:cs="Arial"/>
                <w:color w:val="000000" w:themeColor="text1"/>
              </w:rPr>
              <w:object w:dxaOrig="1440" w:dyaOrig="1440">
                <v:shape id="_x0000_i1512" type="#_x0000_t75" style="width:11.25pt;height:18pt" o:ole="">
                  <v:imagedata r:id="rId10" o:title=""/>
                </v:shape>
                <w:control r:id="rId90" w:name="CheckBox11511151311445341651" w:shapeid="_x0000_i1512"/>
              </w:object>
            </w:r>
            <w:r w:rsidR="007014E3" w:rsidRPr="00B52115">
              <w:rPr>
                <w:rFonts w:ascii="Arial" w:hAnsi="Arial" w:cs="Arial"/>
                <w:color w:val="000000" w:themeColor="text1"/>
                <w:sz w:val="22"/>
                <w:szCs w:val="22"/>
              </w:rPr>
              <w:t>At the end of study</w:t>
            </w:r>
          </w:p>
          <w:p w:rsidR="007014E3" w:rsidRDefault="00B92A89" w:rsidP="007014E3">
            <w:pPr>
              <w:ind w:left="720"/>
              <w:rPr>
                <w:rFonts w:ascii="Arial" w:hAnsi="Arial" w:cs="Arial"/>
                <w:color w:val="0064A4"/>
                <w:sz w:val="22"/>
                <w:szCs w:val="22"/>
              </w:rPr>
            </w:pPr>
            <w:r w:rsidRPr="0015060E">
              <w:rPr>
                <w:rFonts w:ascii="Arial" w:hAnsi="Arial" w:cs="Arial"/>
                <w:color w:val="000000" w:themeColor="text1"/>
              </w:rPr>
              <w:object w:dxaOrig="1440" w:dyaOrig="1440">
                <v:shape id="_x0000_i1511" type="#_x0000_t75" style="width:11.25pt;height:18pt" o:ole="">
                  <v:imagedata r:id="rId13" o:title=""/>
                </v:shape>
                <w:control r:id="rId91" w:name="CheckBox11511151311445341661" w:shapeid="_x0000_i1511"/>
              </w:object>
            </w:r>
            <w:r w:rsidR="007014E3" w:rsidRPr="00B52115">
              <w:rPr>
                <w:rFonts w:ascii="Arial" w:hAnsi="Arial" w:cs="Arial"/>
                <w:color w:val="000000" w:themeColor="text1"/>
                <w:sz w:val="22"/>
                <w:szCs w:val="22"/>
              </w:rPr>
              <w:t>Other :</w:t>
            </w:r>
            <w:r w:rsidR="007014E3" w:rsidRPr="00B52115">
              <w:rPr>
                <w:rFonts w:ascii="Arial" w:hAnsi="Arial" w:cs="Arial"/>
                <w:b/>
                <w:color w:val="000000" w:themeColor="text1"/>
                <w:sz w:val="22"/>
                <w:szCs w:val="22"/>
              </w:rPr>
              <w:t xml:space="preserve"> </w:t>
            </w:r>
            <w:r w:rsidR="005239C0">
              <w:rPr>
                <w:rFonts w:ascii="Arial" w:hAnsi="Arial" w:cs="Arial"/>
                <w:color w:val="0064A4"/>
                <w:sz w:val="22"/>
                <w:szCs w:val="22"/>
              </w:rPr>
              <w:t>After the Amazon Mechanical Turk HIT response is approved</w:t>
            </w:r>
          </w:p>
          <w:p w:rsidR="007014E3" w:rsidRDefault="007014E3" w:rsidP="007014E3">
            <w:pPr>
              <w:ind w:left="720"/>
              <w:rPr>
                <w:rFonts w:ascii="Arial" w:hAnsi="Arial" w:cs="Arial"/>
                <w:color w:val="0064A4"/>
                <w:sz w:val="22"/>
                <w:szCs w:val="22"/>
              </w:rPr>
            </w:pPr>
          </w:p>
          <w:p w:rsidR="007014E3" w:rsidRPr="005B689B" w:rsidRDefault="007014E3" w:rsidP="007014E3">
            <w:pPr>
              <w:rPr>
                <w:rFonts w:ascii="Arial" w:hAnsi="Arial"/>
                <w:b/>
                <w:color w:val="C00000"/>
                <w:sz w:val="22"/>
              </w:rPr>
            </w:pPr>
            <w:r w:rsidRPr="005B689B">
              <w:rPr>
                <w:rFonts w:ascii="Arial" w:hAnsi="Arial"/>
                <w:b/>
                <w:i/>
                <w:color w:val="C00000"/>
                <w:sz w:val="20"/>
              </w:rPr>
              <w:t>Note:</w:t>
            </w:r>
            <w:r w:rsidRPr="005B689B">
              <w:rPr>
                <w:rFonts w:ascii="Arial" w:hAnsi="Arial"/>
                <w:b/>
                <w:i/>
                <w:color w:val="C00000"/>
                <w:sz w:val="22"/>
              </w:rPr>
              <w:t xml:space="preserve">  </w:t>
            </w:r>
            <w:r w:rsidRPr="005B689B">
              <w:rPr>
                <w:rFonts w:ascii="Arial" w:hAnsi="Arial"/>
                <w:i/>
                <w:color w:val="C00000"/>
                <w:sz w:val="22"/>
              </w:rPr>
              <w:t xml:space="preserve">Compensation should be offered on a prorated basis when the research involves multiple sessions.  </w:t>
            </w:r>
          </w:p>
          <w:p w:rsidR="0045208D" w:rsidRPr="00754C40" w:rsidRDefault="0045208D" w:rsidP="007014E3">
            <w:pPr>
              <w:rPr>
                <w:rFonts w:ascii="Arial" w:hAnsi="Arial" w:cs="Arial"/>
                <w:sz w:val="22"/>
                <w:szCs w:val="22"/>
              </w:rPr>
            </w:pPr>
          </w:p>
        </w:tc>
      </w:tr>
    </w:tbl>
    <w:p w:rsidR="0045208D" w:rsidRPr="00B52115" w:rsidRDefault="0045208D" w:rsidP="00712268">
      <w:pPr>
        <w:ind w:right="216"/>
        <w:rPr>
          <w:rFonts w:ascii="Arial" w:hAnsi="Arial" w:cs="Arial"/>
          <w:b/>
          <w:sz w:val="22"/>
          <w:szCs w:val="22"/>
        </w:rPr>
      </w:pPr>
    </w:p>
    <w:p w:rsidR="00E70967" w:rsidRPr="00C8000B" w:rsidRDefault="00E70967">
      <w:r>
        <w:rPr>
          <w:rFonts w:ascii="Arial" w:hAnsi="Arial" w:cs="Arial"/>
          <w:b/>
          <w:sz w:val="22"/>
          <w:szCs w:val="22"/>
        </w:rPr>
        <w:br w:type="page"/>
      </w:r>
    </w:p>
    <w:p w:rsidR="00A672C2" w:rsidRPr="00B52115" w:rsidRDefault="00D31CF7" w:rsidP="00A672C2">
      <w:pPr>
        <w:ind w:right="216"/>
        <w:rPr>
          <w:rFonts w:ascii="Arial" w:hAnsi="Arial" w:cs="Arial"/>
          <w:b/>
          <w:color w:val="000000"/>
          <w:sz w:val="22"/>
          <w:szCs w:val="22"/>
        </w:rPr>
      </w:pPr>
      <w:r w:rsidRPr="00B52115">
        <w:rPr>
          <w:rFonts w:ascii="Arial" w:hAnsi="Arial" w:cs="Arial"/>
          <w:b/>
          <w:color w:val="000000"/>
          <w:sz w:val="22"/>
          <w:szCs w:val="22"/>
          <w:u w:val="single"/>
        </w:rPr>
        <w:lastRenderedPageBreak/>
        <w:t>S</w:t>
      </w:r>
      <w:r w:rsidR="00EC458D" w:rsidRPr="00B52115">
        <w:rPr>
          <w:rFonts w:ascii="Arial" w:hAnsi="Arial" w:cs="Arial"/>
          <w:b/>
          <w:color w:val="000000"/>
          <w:sz w:val="22"/>
          <w:szCs w:val="22"/>
          <w:u w:val="single"/>
        </w:rPr>
        <w:t>ECTION</w:t>
      </w:r>
      <w:r w:rsidRPr="00B52115">
        <w:rPr>
          <w:rFonts w:ascii="Arial" w:hAnsi="Arial" w:cs="Arial"/>
          <w:b/>
          <w:color w:val="000000"/>
          <w:sz w:val="22"/>
          <w:szCs w:val="22"/>
          <w:u w:val="single"/>
        </w:rPr>
        <w:t xml:space="preserve"> </w:t>
      </w:r>
      <w:r w:rsidR="005B689B">
        <w:rPr>
          <w:rFonts w:ascii="Arial" w:hAnsi="Arial" w:cs="Arial"/>
          <w:b/>
          <w:color w:val="000000"/>
          <w:sz w:val="22"/>
          <w:szCs w:val="22"/>
          <w:u w:val="single"/>
        </w:rPr>
        <w:t>7</w:t>
      </w:r>
      <w:r w:rsidRPr="00B52115">
        <w:rPr>
          <w:rFonts w:ascii="Arial" w:hAnsi="Arial" w:cs="Arial"/>
          <w:b/>
          <w:color w:val="000000"/>
          <w:sz w:val="22"/>
          <w:szCs w:val="22"/>
        </w:rPr>
        <w:t>:</w:t>
      </w:r>
      <w:r w:rsidRPr="00B52115">
        <w:rPr>
          <w:rFonts w:ascii="Arial" w:hAnsi="Arial" w:cs="Arial"/>
          <w:color w:val="000000"/>
          <w:sz w:val="22"/>
          <w:szCs w:val="22"/>
        </w:rPr>
        <w:t xml:space="preserve"> </w:t>
      </w:r>
      <w:r w:rsidR="000F5D90" w:rsidRPr="0070658E">
        <w:rPr>
          <w:rFonts w:ascii="Arial" w:hAnsi="Arial" w:cs="Arial"/>
          <w:b/>
          <w:color w:val="000000"/>
          <w:sz w:val="22"/>
          <w:szCs w:val="22"/>
        </w:rPr>
        <w:t>SPECIFY THE</w:t>
      </w:r>
      <w:r w:rsidR="000F5D90" w:rsidRPr="00CA47B2">
        <w:rPr>
          <w:rFonts w:ascii="Arial" w:hAnsi="Arial"/>
          <w:b/>
          <w:color w:val="000000"/>
          <w:sz w:val="22"/>
        </w:rPr>
        <w:t xml:space="preserve"> </w:t>
      </w:r>
      <w:r w:rsidR="004F4809" w:rsidRPr="00BC6A03">
        <w:rPr>
          <w:rFonts w:ascii="Arial" w:hAnsi="Arial" w:cs="Arial"/>
          <w:b/>
          <w:color w:val="000000"/>
          <w:sz w:val="22"/>
        </w:rPr>
        <w:t>DATA COLLECTION</w:t>
      </w:r>
      <w:r w:rsidR="00A672C2" w:rsidRPr="00B52115">
        <w:rPr>
          <w:rFonts w:ascii="Arial" w:hAnsi="Arial" w:cs="Arial"/>
          <w:b/>
          <w:color w:val="000000"/>
          <w:sz w:val="22"/>
        </w:rPr>
        <w:t xml:space="preserve"> PROCEDURES</w:t>
      </w:r>
      <w:r w:rsidR="006F201E" w:rsidRPr="00B52115">
        <w:rPr>
          <w:rFonts w:ascii="Arial" w:hAnsi="Arial" w:cs="Arial"/>
          <w:b/>
          <w:color w:val="000000"/>
          <w:sz w:val="22"/>
        </w:rPr>
        <w:t xml:space="preserve"> </w:t>
      </w:r>
      <w:r w:rsidR="00F83995" w:rsidRPr="00B52115">
        <w:rPr>
          <w:rFonts w:ascii="Arial" w:hAnsi="Arial" w:cs="Arial"/>
          <w:b/>
          <w:color w:val="000000"/>
          <w:sz w:val="22"/>
        </w:rPr>
        <w:t>[STEP BY STEP]</w:t>
      </w:r>
    </w:p>
    <w:p w:rsidR="00F83995" w:rsidRPr="00CA47B2" w:rsidRDefault="00F83995" w:rsidP="00954F28">
      <w:pPr>
        <w:ind w:right="216"/>
        <w:rPr>
          <w:rFonts w:ascii="Arial" w:hAnsi="Arial"/>
          <w:color w:val="auto"/>
          <w:sz w:val="22"/>
        </w:rPr>
      </w:pPr>
    </w:p>
    <w:p w:rsidR="00407362" w:rsidRPr="00E70967" w:rsidRDefault="00407362" w:rsidP="00954F28">
      <w:pPr>
        <w:ind w:right="216"/>
        <w:rPr>
          <w:rFonts w:ascii="Arial" w:hAnsi="Arial" w:cs="Arial"/>
          <w:bCs/>
          <w:i/>
          <w:color w:val="C00000"/>
          <w:sz w:val="22"/>
          <w:szCs w:val="22"/>
        </w:rPr>
      </w:pPr>
      <w:r w:rsidRPr="005743D1">
        <w:rPr>
          <w:rFonts w:ascii="Arial" w:hAnsi="Arial" w:cs="Arial"/>
          <w:b/>
          <w:i/>
          <w:color w:val="C00000"/>
          <w:sz w:val="22"/>
          <w:szCs w:val="22"/>
        </w:rPr>
        <w:t xml:space="preserve">Note: </w:t>
      </w:r>
      <w:r w:rsidRPr="00E70967">
        <w:rPr>
          <w:rFonts w:ascii="Arial" w:hAnsi="Arial" w:cs="Arial"/>
          <w:i/>
          <w:color w:val="C00000"/>
          <w:sz w:val="22"/>
          <w:szCs w:val="22"/>
        </w:rPr>
        <w:t xml:space="preserve">If the </w:t>
      </w:r>
      <w:r w:rsidR="004F4809" w:rsidRPr="00BC6A03">
        <w:rPr>
          <w:rFonts w:ascii="Arial" w:hAnsi="Arial" w:cs="Arial"/>
          <w:i/>
          <w:color w:val="C00000"/>
          <w:sz w:val="22"/>
          <w:szCs w:val="22"/>
        </w:rPr>
        <w:t xml:space="preserve">data collection instrument (e.g., </w:t>
      </w:r>
      <w:r w:rsidR="003F73BE" w:rsidRPr="00E70967">
        <w:rPr>
          <w:rFonts w:ascii="Arial" w:hAnsi="Arial" w:cs="Arial"/>
          <w:i/>
          <w:color w:val="C00000"/>
          <w:sz w:val="22"/>
          <w:szCs w:val="22"/>
        </w:rPr>
        <w:t>questionnaire, interview questions</w:t>
      </w:r>
      <w:r w:rsidR="004F4809" w:rsidRPr="00BC6A03">
        <w:rPr>
          <w:rFonts w:ascii="Arial" w:hAnsi="Arial" w:cs="Arial"/>
          <w:i/>
          <w:color w:val="C00000"/>
          <w:sz w:val="22"/>
          <w:szCs w:val="22"/>
        </w:rPr>
        <w:t xml:space="preserve">) </w:t>
      </w:r>
      <w:r w:rsidRPr="00E70967">
        <w:rPr>
          <w:rFonts w:ascii="Arial" w:hAnsi="Arial" w:cs="Arial"/>
          <w:i/>
          <w:color w:val="C00000"/>
          <w:sz w:val="22"/>
          <w:szCs w:val="22"/>
        </w:rPr>
        <w:t xml:space="preserve">is still being developed, </w:t>
      </w:r>
      <w:r w:rsidR="004C1AC2" w:rsidRPr="00E70967">
        <w:rPr>
          <w:rFonts w:ascii="Arial" w:hAnsi="Arial" w:cs="Arial"/>
          <w:i/>
          <w:color w:val="C00000"/>
          <w:sz w:val="22"/>
          <w:szCs w:val="22"/>
        </w:rPr>
        <w:t xml:space="preserve">upload </w:t>
      </w:r>
      <w:r w:rsidRPr="00E70967">
        <w:rPr>
          <w:rFonts w:ascii="Arial" w:hAnsi="Arial" w:cs="Arial"/>
          <w:i/>
          <w:color w:val="C00000"/>
          <w:sz w:val="22"/>
          <w:szCs w:val="22"/>
        </w:rPr>
        <w:t xml:space="preserve">a draft </w:t>
      </w:r>
      <w:r w:rsidR="003F73BE" w:rsidRPr="00E70967">
        <w:rPr>
          <w:rFonts w:ascii="Arial" w:hAnsi="Arial" w:cs="Arial"/>
          <w:i/>
          <w:color w:val="C00000"/>
          <w:sz w:val="22"/>
          <w:szCs w:val="22"/>
        </w:rPr>
        <w:t xml:space="preserve">version </w:t>
      </w:r>
      <w:r w:rsidR="004F4809" w:rsidRPr="00BC6A03">
        <w:rPr>
          <w:rFonts w:ascii="Arial" w:hAnsi="Arial" w:cs="Arial"/>
          <w:i/>
          <w:color w:val="C00000"/>
          <w:sz w:val="22"/>
          <w:szCs w:val="22"/>
        </w:rPr>
        <w:t xml:space="preserve">along </w:t>
      </w:r>
      <w:r w:rsidRPr="00E70967">
        <w:rPr>
          <w:rFonts w:ascii="Arial" w:hAnsi="Arial" w:cs="Arial"/>
          <w:i/>
          <w:color w:val="C00000"/>
          <w:sz w:val="22"/>
          <w:szCs w:val="22"/>
        </w:rPr>
        <w:t xml:space="preserve">with this </w:t>
      </w:r>
      <w:r w:rsidR="004F4809" w:rsidRPr="00BC6A03">
        <w:rPr>
          <w:rFonts w:ascii="Arial" w:hAnsi="Arial" w:cs="Arial"/>
          <w:i/>
          <w:color w:val="C00000"/>
          <w:sz w:val="22"/>
          <w:szCs w:val="22"/>
        </w:rPr>
        <w:t>narrative</w:t>
      </w:r>
      <w:r w:rsidRPr="00E70967">
        <w:rPr>
          <w:rFonts w:ascii="Arial" w:hAnsi="Arial" w:cs="Arial"/>
          <w:i/>
          <w:color w:val="C00000"/>
          <w:sz w:val="22"/>
          <w:szCs w:val="22"/>
        </w:rPr>
        <w:t xml:space="preserve">. The final version must be submitted to the IRB via a </w:t>
      </w:r>
      <w:r w:rsidR="003F73BE" w:rsidRPr="00E70967">
        <w:rPr>
          <w:rFonts w:ascii="Arial" w:hAnsi="Arial" w:cs="Arial"/>
          <w:i/>
          <w:color w:val="C00000"/>
          <w:sz w:val="22"/>
          <w:szCs w:val="22"/>
        </w:rPr>
        <w:t xml:space="preserve">modification (MOD) </w:t>
      </w:r>
      <w:r w:rsidRPr="00E70967">
        <w:rPr>
          <w:rFonts w:ascii="Arial" w:hAnsi="Arial" w:cs="Arial"/>
          <w:i/>
          <w:color w:val="C00000"/>
          <w:sz w:val="22"/>
          <w:szCs w:val="22"/>
        </w:rPr>
        <w:t xml:space="preserve">request before you begin data collection. </w:t>
      </w:r>
    </w:p>
    <w:p w:rsidR="004F4809" w:rsidRPr="00BC6A03" w:rsidRDefault="004F4809" w:rsidP="004F4809">
      <w:pPr>
        <w:ind w:right="216"/>
        <w:rPr>
          <w:rFonts w:ascii="Arial" w:hAnsi="Arial" w:cs="Arial"/>
          <w:bCs/>
          <w:i/>
          <w:color w:val="C00000"/>
          <w:sz w:val="22"/>
          <w:szCs w:val="22"/>
        </w:rPr>
      </w:pPr>
    </w:p>
    <w:tbl>
      <w:tblPr>
        <w:tblW w:w="10350" w:type="dxa"/>
        <w:tblInd w:w="-95" w:type="dxa"/>
        <w:tblLook w:val="01E0"/>
      </w:tblPr>
      <w:tblGrid>
        <w:gridCol w:w="10350"/>
      </w:tblGrid>
      <w:tr w:rsidR="00F83995" w:rsidRPr="00B52115" w:rsidTr="00C8000B">
        <w:trPr>
          <w:trHeight w:val="1889"/>
        </w:trPr>
        <w:tc>
          <w:tcPr>
            <w:tcW w:w="103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83995" w:rsidRPr="00D55187" w:rsidRDefault="008F51FB" w:rsidP="00C8000B">
            <w:pPr>
              <w:pStyle w:val="ListParagraph"/>
              <w:widowControl w:val="0"/>
              <w:ind w:left="0" w:right="88"/>
              <w:rPr>
                <w:rFonts w:ascii="Arial" w:hAnsi="Arial" w:cs="Arial"/>
                <w:b/>
                <w:color w:val="auto"/>
                <w:sz w:val="22"/>
                <w:szCs w:val="19"/>
              </w:rPr>
            </w:pPr>
            <w:r w:rsidRPr="00D55187">
              <w:rPr>
                <w:rFonts w:ascii="Arial" w:hAnsi="Arial" w:cs="Arial"/>
                <w:b/>
                <w:color w:val="auto"/>
                <w:sz w:val="22"/>
                <w:szCs w:val="19"/>
              </w:rPr>
              <w:t>Briefly describe</w:t>
            </w:r>
            <w:r w:rsidR="0096535F" w:rsidRPr="00D55187">
              <w:rPr>
                <w:rFonts w:ascii="Arial" w:hAnsi="Arial" w:cs="Arial"/>
                <w:b/>
                <w:color w:val="auto"/>
                <w:sz w:val="22"/>
                <w:szCs w:val="19"/>
              </w:rPr>
              <w:t xml:space="preserve"> the </w:t>
            </w:r>
            <w:r w:rsidR="004F4809" w:rsidRPr="00BC6A03">
              <w:rPr>
                <w:rFonts w:ascii="Arial" w:hAnsi="Arial" w:cs="Arial"/>
                <w:b/>
                <w:color w:val="auto"/>
                <w:sz w:val="22"/>
                <w:szCs w:val="19"/>
              </w:rPr>
              <w:t>data collection procedures</w:t>
            </w:r>
            <w:r w:rsidR="0096535F" w:rsidRPr="00D55187">
              <w:rPr>
                <w:rFonts w:ascii="Arial" w:hAnsi="Arial" w:cs="Arial"/>
                <w:b/>
                <w:color w:val="auto"/>
                <w:sz w:val="22"/>
                <w:szCs w:val="19"/>
              </w:rPr>
              <w:t xml:space="preserve"> in </w:t>
            </w:r>
            <w:r w:rsidR="001D0370" w:rsidRPr="00D55187">
              <w:rPr>
                <w:rFonts w:ascii="Arial" w:hAnsi="Arial" w:cs="Arial"/>
                <w:b/>
                <w:color w:val="auto"/>
                <w:sz w:val="22"/>
                <w:szCs w:val="19"/>
              </w:rPr>
              <w:t xml:space="preserve">chronological </w:t>
            </w:r>
            <w:r w:rsidR="0096535F" w:rsidRPr="00D55187">
              <w:rPr>
                <w:rFonts w:ascii="Arial" w:hAnsi="Arial" w:cs="Arial"/>
                <w:b/>
                <w:color w:val="auto"/>
                <w:sz w:val="22"/>
                <w:szCs w:val="19"/>
              </w:rPr>
              <w:t xml:space="preserve">order </w:t>
            </w:r>
            <w:r w:rsidRPr="00D55187">
              <w:rPr>
                <w:rFonts w:ascii="Arial" w:hAnsi="Arial"/>
                <w:b/>
                <w:color w:val="auto"/>
                <w:sz w:val="22"/>
              </w:rPr>
              <w:t>using the table format</w:t>
            </w:r>
            <w:r w:rsidR="0096535F" w:rsidRPr="00D55187">
              <w:rPr>
                <w:rFonts w:ascii="Arial" w:hAnsi="Arial" w:cs="Arial"/>
                <w:b/>
                <w:color w:val="auto"/>
                <w:sz w:val="22"/>
                <w:szCs w:val="19"/>
              </w:rPr>
              <w:t xml:space="preserve"> below</w:t>
            </w:r>
            <w:r w:rsidRPr="00D55187">
              <w:rPr>
                <w:rFonts w:ascii="Arial" w:hAnsi="Arial"/>
                <w:b/>
                <w:color w:val="auto"/>
                <w:sz w:val="22"/>
              </w:rPr>
              <w:t>.  Specify the procedure (</w:t>
            </w:r>
            <w:r w:rsidR="004F4809" w:rsidRPr="00BC6A03">
              <w:rPr>
                <w:rFonts w:ascii="Arial" w:hAnsi="Arial"/>
                <w:b/>
                <w:color w:val="auto"/>
                <w:sz w:val="22"/>
              </w:rPr>
              <w:t>including naming the</w:t>
            </w:r>
            <w:r w:rsidRPr="00D55187">
              <w:rPr>
                <w:rFonts w:ascii="Arial" w:hAnsi="Arial"/>
                <w:b/>
                <w:color w:val="auto"/>
                <w:sz w:val="22"/>
              </w:rPr>
              <w:t xml:space="preserve"> instruments to be used), the frequency</w:t>
            </w:r>
            <w:r w:rsidR="004F4809" w:rsidRPr="00BC6A03">
              <w:rPr>
                <w:rFonts w:ascii="Arial" w:hAnsi="Arial"/>
                <w:b/>
                <w:color w:val="auto"/>
                <w:sz w:val="22"/>
              </w:rPr>
              <w:t xml:space="preserve"> of the data collection, the </w:t>
            </w:r>
            <w:r w:rsidRPr="00D55187">
              <w:rPr>
                <w:rFonts w:ascii="Arial" w:hAnsi="Arial"/>
                <w:b/>
                <w:color w:val="auto"/>
                <w:sz w:val="22"/>
              </w:rPr>
              <w:t>study location</w:t>
            </w:r>
            <w:r w:rsidR="004F4809" w:rsidRPr="00BC6A03">
              <w:rPr>
                <w:rFonts w:ascii="Arial" w:hAnsi="Arial"/>
                <w:b/>
                <w:color w:val="auto"/>
                <w:sz w:val="22"/>
              </w:rPr>
              <w:t>,</w:t>
            </w:r>
            <w:r w:rsidRPr="00D55187">
              <w:rPr>
                <w:rFonts w:ascii="Arial" w:hAnsi="Arial"/>
                <w:b/>
                <w:color w:val="auto"/>
                <w:sz w:val="22"/>
              </w:rPr>
              <w:t xml:space="preserve"> and </w:t>
            </w:r>
            <w:r w:rsidR="004F4809" w:rsidRPr="00BC6A03">
              <w:rPr>
                <w:rFonts w:ascii="Arial" w:hAnsi="Arial"/>
                <w:b/>
                <w:color w:val="auto"/>
                <w:sz w:val="22"/>
              </w:rPr>
              <w:t>confidentiality</w:t>
            </w:r>
            <w:r w:rsidRPr="00D55187">
              <w:rPr>
                <w:rFonts w:ascii="Arial" w:hAnsi="Arial"/>
                <w:b/>
                <w:color w:val="auto"/>
                <w:sz w:val="22"/>
              </w:rPr>
              <w:t xml:space="preserve"> measures</w:t>
            </w:r>
            <w:r w:rsidR="004F4809" w:rsidRPr="00BC6A03">
              <w:rPr>
                <w:rFonts w:ascii="Arial" w:hAnsi="Arial"/>
                <w:b/>
                <w:color w:val="auto"/>
                <w:sz w:val="22"/>
              </w:rPr>
              <w:t>, if applicable</w:t>
            </w:r>
            <w:r w:rsidRPr="00D55187">
              <w:rPr>
                <w:rFonts w:ascii="Arial" w:hAnsi="Arial" w:cs="Arial"/>
                <w:b/>
                <w:color w:val="auto"/>
                <w:sz w:val="22"/>
                <w:szCs w:val="19"/>
              </w:rPr>
              <w:t>.</w:t>
            </w:r>
          </w:p>
          <w:p w:rsidR="00127566" w:rsidRPr="00B52115" w:rsidRDefault="00127566" w:rsidP="00CA47B2">
            <w:pPr>
              <w:pStyle w:val="ListParagraph"/>
              <w:widowControl w:val="0"/>
              <w:ind w:left="0" w:right="360"/>
              <w:rPr>
                <w:rFonts w:ascii="Arial" w:hAnsi="Arial" w:cs="Arial"/>
                <w:color w:val="auto"/>
                <w:sz w:val="22"/>
                <w:szCs w:val="19"/>
              </w:rPr>
            </w:pPr>
          </w:p>
          <w:p w:rsidR="00127566" w:rsidRPr="00754C40" w:rsidRDefault="004F4809" w:rsidP="00CA47B2">
            <w:pPr>
              <w:pStyle w:val="ListParagraph"/>
              <w:widowControl w:val="0"/>
              <w:ind w:left="0" w:right="360"/>
              <w:rPr>
                <w:rFonts w:ascii="Arial" w:hAnsi="Arial" w:cs="Arial"/>
                <w:b/>
                <w:color w:val="7030A0"/>
                <w:sz w:val="22"/>
                <w:szCs w:val="19"/>
                <w:u w:val="single"/>
              </w:rPr>
            </w:pPr>
            <w:r w:rsidRPr="00BC6A03">
              <w:rPr>
                <w:rFonts w:ascii="Arial" w:hAnsi="Arial" w:cs="Arial"/>
                <w:b/>
                <w:color w:val="7030A0"/>
                <w:sz w:val="22"/>
                <w:szCs w:val="19"/>
                <w:u w:val="single"/>
              </w:rPr>
              <w:t>Below</w:t>
            </w:r>
            <w:r w:rsidR="00127566" w:rsidRPr="006B0753">
              <w:rPr>
                <w:rFonts w:ascii="Arial" w:hAnsi="Arial" w:cs="Arial"/>
                <w:b/>
                <w:color w:val="7030A0"/>
                <w:sz w:val="22"/>
                <w:szCs w:val="19"/>
                <w:u w:val="single"/>
              </w:rPr>
              <w:t xml:space="preserve"> are</w:t>
            </w:r>
            <w:r w:rsidR="00127566" w:rsidRPr="00754C40">
              <w:rPr>
                <w:rFonts w:ascii="Arial" w:hAnsi="Arial" w:cs="Arial"/>
                <w:b/>
                <w:color w:val="7030A0"/>
                <w:sz w:val="22"/>
                <w:szCs w:val="19"/>
                <w:u w:val="single"/>
              </w:rPr>
              <w:t xml:space="preserve"> </w:t>
            </w:r>
            <w:r w:rsidRPr="00BC6A03">
              <w:rPr>
                <w:rFonts w:ascii="Arial" w:hAnsi="Arial" w:cs="Arial"/>
                <w:b/>
                <w:color w:val="7030A0"/>
                <w:sz w:val="22"/>
                <w:szCs w:val="19"/>
                <w:u w:val="single"/>
              </w:rPr>
              <w:t>examples</w:t>
            </w:r>
            <w:r w:rsidR="00127566" w:rsidRPr="006B0753">
              <w:rPr>
                <w:rFonts w:ascii="Arial" w:hAnsi="Arial" w:cs="Arial"/>
                <w:b/>
                <w:color w:val="7030A0"/>
                <w:sz w:val="22"/>
                <w:szCs w:val="19"/>
                <w:u w:val="single"/>
              </w:rPr>
              <w:t xml:space="preserve"> of how to complete this section</w:t>
            </w:r>
            <w:r w:rsidR="00127566" w:rsidRPr="00754C40">
              <w:rPr>
                <w:rFonts w:ascii="Arial" w:hAnsi="Arial" w:cs="Arial"/>
                <w:b/>
                <w:color w:val="7030A0"/>
                <w:sz w:val="22"/>
                <w:szCs w:val="19"/>
                <w:u w:val="single"/>
              </w:rPr>
              <w:t xml:space="preserve">. Please </w:t>
            </w:r>
            <w:r w:rsidR="00127566" w:rsidRPr="006B0753">
              <w:rPr>
                <w:rFonts w:ascii="Arial" w:hAnsi="Arial" w:cs="Arial"/>
                <w:b/>
                <w:color w:val="7030A0"/>
                <w:sz w:val="22"/>
                <w:szCs w:val="19"/>
                <w:u w:val="single"/>
              </w:rPr>
              <w:t xml:space="preserve">delete </w:t>
            </w:r>
            <w:r w:rsidRPr="00BC6A03">
              <w:rPr>
                <w:rFonts w:ascii="Arial" w:hAnsi="Arial" w:cs="Arial"/>
                <w:b/>
                <w:color w:val="7030A0"/>
                <w:sz w:val="22"/>
                <w:szCs w:val="19"/>
                <w:u w:val="single"/>
              </w:rPr>
              <w:t>the example once</w:t>
            </w:r>
            <w:r w:rsidR="00631EC6" w:rsidRPr="00754C40">
              <w:rPr>
                <w:rFonts w:ascii="Arial" w:hAnsi="Arial" w:cs="Arial"/>
                <w:b/>
                <w:color w:val="7030A0"/>
                <w:sz w:val="22"/>
                <w:szCs w:val="19"/>
                <w:u w:val="single"/>
              </w:rPr>
              <w:t xml:space="preserve"> you complete </w:t>
            </w:r>
            <w:r w:rsidRPr="00BC6A03">
              <w:rPr>
                <w:rFonts w:ascii="Arial" w:hAnsi="Arial" w:cs="Arial"/>
                <w:b/>
                <w:color w:val="7030A0"/>
                <w:sz w:val="22"/>
                <w:szCs w:val="19"/>
                <w:u w:val="single"/>
              </w:rPr>
              <w:t>this section</w:t>
            </w:r>
            <w:r w:rsidR="00631EC6" w:rsidRPr="00754C40">
              <w:rPr>
                <w:rFonts w:ascii="Arial" w:hAnsi="Arial" w:cs="Arial"/>
                <w:b/>
                <w:color w:val="7030A0"/>
                <w:sz w:val="22"/>
                <w:szCs w:val="19"/>
                <w:u w:val="single"/>
              </w:rPr>
              <w:t>.</w:t>
            </w:r>
          </w:p>
          <w:p w:rsidR="00F83995" w:rsidRPr="00CA47B2" w:rsidRDefault="00F83995" w:rsidP="00CA47B2">
            <w:pPr>
              <w:tabs>
                <w:tab w:val="left" w:pos="7596"/>
              </w:tabs>
              <w:ind w:right="216"/>
              <w:rPr>
                <w:rFonts w:ascii="Arial" w:hAnsi="Arial"/>
                <w:b/>
                <w:sz w:val="22"/>
              </w:rPr>
            </w:pPr>
          </w:p>
        </w:tc>
      </w:tr>
    </w:tbl>
    <w:tbl>
      <w:tblPr>
        <w:tblStyle w:val="TableGrid"/>
        <w:tblW w:w="11250" w:type="dxa"/>
        <w:jc w:val="center"/>
        <w:tblLayout w:type="fixed"/>
        <w:tblLook w:val="04A0"/>
      </w:tblPr>
      <w:tblGrid>
        <w:gridCol w:w="1619"/>
        <w:gridCol w:w="1981"/>
        <w:gridCol w:w="2155"/>
        <w:gridCol w:w="1771"/>
        <w:gridCol w:w="1559"/>
        <w:gridCol w:w="2165"/>
      </w:tblGrid>
      <w:tr w:rsidR="007014E3" w:rsidRPr="00B03269" w:rsidTr="007014E3">
        <w:trPr>
          <w:trHeight w:val="2321"/>
          <w:jc w:val="center"/>
        </w:trPr>
        <w:tc>
          <w:tcPr>
            <w:tcW w:w="1619" w:type="dxa"/>
            <w:vAlign w:val="center"/>
          </w:tcPr>
          <w:p w:rsidR="007014E3" w:rsidRPr="001D48F2" w:rsidRDefault="007014E3" w:rsidP="007014E3">
            <w:pPr>
              <w:pStyle w:val="ListParagraph"/>
              <w:numPr>
                <w:ilvl w:val="0"/>
                <w:numId w:val="31"/>
              </w:numPr>
              <w:spacing w:line="276" w:lineRule="auto"/>
              <w:ind w:left="252" w:right="57" w:hanging="252"/>
              <w:rPr>
                <w:rFonts w:ascii="Arial" w:hAnsi="Arial" w:cs="Arial"/>
                <w:b/>
                <w:i/>
                <w:color w:val="000000" w:themeColor="text1"/>
                <w:sz w:val="16"/>
                <w:szCs w:val="16"/>
              </w:rPr>
            </w:pPr>
            <w:r>
              <w:rPr>
                <w:rFonts w:ascii="Arial" w:hAnsi="Arial" w:cs="Arial"/>
                <w:i/>
                <w:color w:val="000000" w:themeColor="text1"/>
                <w:sz w:val="16"/>
                <w:szCs w:val="16"/>
              </w:rPr>
              <w:t>Name the Procedure and/or the Data C</w:t>
            </w:r>
            <w:r w:rsidRPr="0069657B">
              <w:rPr>
                <w:rFonts w:ascii="Arial" w:hAnsi="Arial" w:cs="Arial"/>
                <w:i/>
                <w:color w:val="000000" w:themeColor="text1"/>
                <w:sz w:val="16"/>
                <w:szCs w:val="16"/>
              </w:rPr>
              <w:t>ol</w:t>
            </w:r>
            <w:r>
              <w:rPr>
                <w:rFonts w:ascii="Arial" w:hAnsi="Arial" w:cs="Arial"/>
                <w:i/>
                <w:color w:val="000000" w:themeColor="text1"/>
                <w:sz w:val="16"/>
                <w:szCs w:val="16"/>
              </w:rPr>
              <w:t>lection Instrument</w:t>
            </w:r>
          </w:p>
          <w:p w:rsidR="007014E3" w:rsidRPr="001D48F2" w:rsidRDefault="007014E3" w:rsidP="007014E3">
            <w:pPr>
              <w:spacing w:line="276" w:lineRule="auto"/>
              <w:ind w:right="57"/>
              <w:rPr>
                <w:rFonts w:ascii="Arial" w:hAnsi="Arial" w:cs="Arial"/>
                <w:b/>
                <w:i/>
                <w:color w:val="000000" w:themeColor="text1"/>
                <w:sz w:val="16"/>
                <w:szCs w:val="16"/>
              </w:rPr>
            </w:pPr>
          </w:p>
          <w:p w:rsidR="007014E3" w:rsidRPr="001D48F2" w:rsidRDefault="007014E3" w:rsidP="007014E3">
            <w:pPr>
              <w:spacing w:line="276" w:lineRule="auto"/>
              <w:ind w:right="57"/>
              <w:rPr>
                <w:rFonts w:ascii="Arial" w:hAnsi="Arial" w:cs="Arial"/>
                <w:b/>
                <w:i/>
                <w:color w:val="000000" w:themeColor="text1"/>
                <w:sz w:val="16"/>
                <w:szCs w:val="16"/>
              </w:rPr>
            </w:pPr>
          </w:p>
          <w:p w:rsidR="007014E3" w:rsidRDefault="007014E3" w:rsidP="007014E3">
            <w:pPr>
              <w:spacing w:line="276" w:lineRule="auto"/>
              <w:ind w:right="57"/>
              <w:rPr>
                <w:rFonts w:ascii="Arial" w:hAnsi="Arial" w:cs="Arial"/>
                <w:b/>
                <w:i/>
                <w:color w:val="000000" w:themeColor="text1"/>
                <w:sz w:val="16"/>
                <w:szCs w:val="16"/>
              </w:rPr>
            </w:pPr>
          </w:p>
          <w:p w:rsidR="007014E3" w:rsidRDefault="007014E3" w:rsidP="007014E3">
            <w:pPr>
              <w:spacing w:line="276" w:lineRule="auto"/>
              <w:ind w:right="57"/>
              <w:rPr>
                <w:rFonts w:ascii="Arial" w:hAnsi="Arial" w:cs="Arial"/>
                <w:b/>
                <w:i/>
                <w:color w:val="000000" w:themeColor="text1"/>
                <w:sz w:val="16"/>
                <w:szCs w:val="16"/>
              </w:rPr>
            </w:pPr>
          </w:p>
          <w:p w:rsidR="007014E3" w:rsidRDefault="007014E3" w:rsidP="007014E3">
            <w:pPr>
              <w:spacing w:line="276" w:lineRule="auto"/>
              <w:ind w:right="57"/>
              <w:rPr>
                <w:rFonts w:ascii="Arial" w:hAnsi="Arial" w:cs="Arial"/>
                <w:b/>
                <w:i/>
                <w:color w:val="000000" w:themeColor="text1"/>
                <w:sz w:val="16"/>
                <w:szCs w:val="16"/>
              </w:rPr>
            </w:pPr>
          </w:p>
          <w:p w:rsidR="007014E3" w:rsidRPr="001D48F2" w:rsidRDefault="007014E3" w:rsidP="007014E3">
            <w:pPr>
              <w:spacing w:line="276" w:lineRule="auto"/>
              <w:ind w:right="57"/>
              <w:rPr>
                <w:rFonts w:ascii="Arial" w:hAnsi="Arial" w:cs="Arial"/>
                <w:b/>
                <w:i/>
                <w:color w:val="000000" w:themeColor="text1"/>
                <w:sz w:val="16"/>
                <w:szCs w:val="16"/>
              </w:rPr>
            </w:pPr>
          </w:p>
        </w:tc>
        <w:tc>
          <w:tcPr>
            <w:tcW w:w="1981" w:type="dxa"/>
            <w:vAlign w:val="center"/>
          </w:tcPr>
          <w:p w:rsidR="007014E3" w:rsidRPr="00B03269" w:rsidRDefault="007014E3" w:rsidP="007014E3">
            <w:pPr>
              <w:pStyle w:val="ListParagraph"/>
              <w:ind w:left="427" w:right="216"/>
              <w:rPr>
                <w:rFonts w:ascii="Arial" w:hAnsi="Arial" w:cs="Arial"/>
                <w:i/>
                <w:color w:val="000000" w:themeColor="text1"/>
                <w:sz w:val="16"/>
                <w:szCs w:val="16"/>
              </w:rPr>
            </w:pPr>
          </w:p>
          <w:p w:rsidR="007014E3" w:rsidRDefault="007014E3" w:rsidP="007014E3">
            <w:pPr>
              <w:pStyle w:val="ListParagraph"/>
              <w:numPr>
                <w:ilvl w:val="0"/>
                <w:numId w:val="31"/>
              </w:numPr>
              <w:ind w:left="316" w:right="216" w:hanging="270"/>
              <w:rPr>
                <w:rFonts w:ascii="Arial" w:hAnsi="Arial" w:cs="Arial"/>
                <w:i/>
                <w:color w:val="000000" w:themeColor="text1"/>
                <w:sz w:val="16"/>
                <w:szCs w:val="16"/>
              </w:rPr>
            </w:pPr>
            <w:r w:rsidRPr="00B03269">
              <w:rPr>
                <w:rFonts w:ascii="Arial" w:hAnsi="Arial" w:cs="Arial"/>
                <w:i/>
                <w:color w:val="000000" w:themeColor="text1"/>
                <w:sz w:val="16"/>
                <w:szCs w:val="16"/>
              </w:rPr>
              <w:t xml:space="preserve">Is the </w:t>
            </w:r>
            <w:r>
              <w:rPr>
                <w:rFonts w:ascii="Arial" w:hAnsi="Arial" w:cs="Arial"/>
                <w:i/>
                <w:color w:val="000000" w:themeColor="text1"/>
                <w:sz w:val="16"/>
                <w:szCs w:val="16"/>
              </w:rPr>
              <w:t>Procedure/Data Collection I</w:t>
            </w:r>
            <w:r w:rsidRPr="00B03269">
              <w:rPr>
                <w:rFonts w:ascii="Arial" w:hAnsi="Arial" w:cs="Arial"/>
                <w:i/>
                <w:color w:val="000000" w:themeColor="text1"/>
                <w:sz w:val="16"/>
                <w:szCs w:val="16"/>
              </w:rPr>
              <w:t xml:space="preserve">nstrument </w:t>
            </w:r>
            <w:r>
              <w:rPr>
                <w:rFonts w:ascii="Arial" w:hAnsi="Arial" w:cs="Arial"/>
                <w:i/>
                <w:color w:val="000000" w:themeColor="text1"/>
                <w:sz w:val="16"/>
                <w:szCs w:val="16"/>
              </w:rPr>
              <w:t>Already Being Completed as Part of an Educational Activity/C</w:t>
            </w:r>
            <w:r w:rsidRPr="00B03269">
              <w:rPr>
                <w:rFonts w:ascii="Arial" w:hAnsi="Arial" w:cs="Arial"/>
                <w:i/>
                <w:color w:val="000000" w:themeColor="text1"/>
                <w:sz w:val="16"/>
                <w:szCs w:val="16"/>
              </w:rPr>
              <w:t>ourse?</w:t>
            </w:r>
          </w:p>
          <w:p w:rsidR="007014E3" w:rsidRDefault="007014E3" w:rsidP="007014E3">
            <w:pPr>
              <w:pStyle w:val="ListParagraph"/>
              <w:ind w:left="316" w:right="216"/>
              <w:rPr>
                <w:rFonts w:ascii="Arial" w:hAnsi="Arial" w:cs="Arial"/>
                <w:i/>
                <w:color w:val="000000" w:themeColor="text1"/>
                <w:sz w:val="16"/>
                <w:szCs w:val="16"/>
              </w:rPr>
            </w:pPr>
          </w:p>
          <w:p w:rsidR="007014E3" w:rsidRDefault="007014E3" w:rsidP="007014E3">
            <w:pPr>
              <w:pStyle w:val="ListParagraph"/>
              <w:ind w:left="316" w:right="216"/>
              <w:rPr>
                <w:rFonts w:ascii="Arial" w:hAnsi="Arial" w:cs="Arial"/>
                <w:i/>
                <w:color w:val="000000" w:themeColor="text1"/>
                <w:sz w:val="16"/>
                <w:szCs w:val="16"/>
              </w:rPr>
            </w:pPr>
          </w:p>
          <w:p w:rsidR="007014E3" w:rsidRPr="001D48F2"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Pr="001D48F2" w:rsidRDefault="007014E3" w:rsidP="007014E3">
            <w:pPr>
              <w:ind w:right="216"/>
              <w:rPr>
                <w:rFonts w:ascii="Arial" w:hAnsi="Arial" w:cs="Arial"/>
                <w:i/>
                <w:color w:val="000000" w:themeColor="text1"/>
                <w:sz w:val="16"/>
                <w:szCs w:val="16"/>
              </w:rPr>
            </w:pPr>
          </w:p>
        </w:tc>
        <w:tc>
          <w:tcPr>
            <w:tcW w:w="2155" w:type="dxa"/>
            <w:vAlign w:val="center"/>
          </w:tcPr>
          <w:p w:rsidR="007014E3" w:rsidRDefault="007014E3" w:rsidP="007014E3">
            <w:pPr>
              <w:pStyle w:val="ListParagraph"/>
              <w:numPr>
                <w:ilvl w:val="0"/>
                <w:numId w:val="31"/>
              </w:numPr>
              <w:ind w:left="260" w:right="216" w:hanging="270"/>
              <w:rPr>
                <w:rFonts w:ascii="Arial" w:hAnsi="Arial" w:cs="Arial"/>
                <w:i/>
                <w:color w:val="000000" w:themeColor="text1"/>
                <w:sz w:val="16"/>
                <w:szCs w:val="16"/>
              </w:rPr>
            </w:pPr>
            <w:r>
              <w:rPr>
                <w:rFonts w:ascii="Arial" w:hAnsi="Arial" w:cs="Arial"/>
                <w:i/>
                <w:color w:val="000000" w:themeColor="text1"/>
                <w:sz w:val="16"/>
                <w:szCs w:val="16"/>
              </w:rPr>
              <w:t>Is the Data Collection Instrument a Standardized Measure?</w:t>
            </w:r>
          </w:p>
          <w:p w:rsidR="007014E3" w:rsidRDefault="007014E3" w:rsidP="007014E3">
            <w:pPr>
              <w:pStyle w:val="ListParagraph"/>
              <w:ind w:left="260" w:right="216"/>
              <w:rPr>
                <w:rFonts w:ascii="Arial" w:hAnsi="Arial" w:cs="Arial"/>
                <w:i/>
                <w:color w:val="000000" w:themeColor="text1"/>
                <w:sz w:val="16"/>
                <w:szCs w:val="16"/>
              </w:rPr>
            </w:pPr>
          </w:p>
          <w:p w:rsidR="007014E3" w:rsidRDefault="007014E3" w:rsidP="007014E3">
            <w:pPr>
              <w:pStyle w:val="ListParagraph"/>
              <w:ind w:left="260" w:right="216"/>
              <w:rPr>
                <w:rFonts w:ascii="Arial" w:hAnsi="Arial" w:cs="Arial"/>
                <w:b/>
                <w:i/>
                <w:color w:val="C00000"/>
                <w:sz w:val="16"/>
                <w:szCs w:val="16"/>
              </w:rPr>
            </w:pPr>
            <w:r w:rsidRPr="0069657B">
              <w:rPr>
                <w:rFonts w:ascii="Arial" w:hAnsi="Arial" w:cs="Arial"/>
                <w:b/>
                <w:i/>
                <w:color w:val="C00000"/>
                <w:sz w:val="16"/>
                <w:szCs w:val="16"/>
              </w:rPr>
              <w:t>If No, upload a copy of this instrument</w:t>
            </w:r>
            <w:r>
              <w:rPr>
                <w:rFonts w:ascii="Arial" w:hAnsi="Arial" w:cs="Arial"/>
                <w:b/>
                <w:i/>
                <w:color w:val="C00000"/>
                <w:sz w:val="16"/>
                <w:szCs w:val="16"/>
              </w:rPr>
              <w:t xml:space="preserve"> to </w:t>
            </w:r>
            <w:r w:rsidRPr="0069657B">
              <w:rPr>
                <w:rFonts w:ascii="Arial" w:hAnsi="Arial" w:cs="Arial"/>
                <w:b/>
                <w:i/>
                <w:color w:val="C00000"/>
                <w:sz w:val="16"/>
                <w:szCs w:val="16"/>
              </w:rPr>
              <w:t>the APP</w:t>
            </w:r>
          </w:p>
          <w:p w:rsidR="007014E3" w:rsidRDefault="007014E3" w:rsidP="007014E3">
            <w:pPr>
              <w:pStyle w:val="ListParagraph"/>
              <w:ind w:left="260" w:right="216"/>
              <w:rPr>
                <w:rFonts w:ascii="Arial" w:hAnsi="Arial" w:cs="Arial"/>
                <w:b/>
                <w:i/>
                <w:color w:val="C00000"/>
                <w:sz w:val="16"/>
                <w:szCs w:val="16"/>
              </w:rPr>
            </w:pPr>
          </w:p>
          <w:p w:rsidR="007014E3" w:rsidRDefault="007014E3" w:rsidP="007014E3">
            <w:pPr>
              <w:pStyle w:val="ListParagraph"/>
              <w:ind w:left="260" w:right="216"/>
              <w:rPr>
                <w:rFonts w:ascii="Arial" w:hAnsi="Arial" w:cs="Arial"/>
                <w:b/>
                <w:i/>
                <w:color w:val="C00000"/>
                <w:sz w:val="16"/>
                <w:szCs w:val="16"/>
              </w:rPr>
            </w:pPr>
          </w:p>
          <w:p w:rsidR="007014E3" w:rsidRPr="0069657B" w:rsidRDefault="007014E3" w:rsidP="007014E3">
            <w:pPr>
              <w:pStyle w:val="ListParagraph"/>
              <w:ind w:left="260" w:right="216"/>
              <w:rPr>
                <w:rFonts w:ascii="Arial" w:hAnsi="Arial" w:cs="Arial"/>
                <w:b/>
                <w:i/>
                <w:color w:val="000000" w:themeColor="text1"/>
                <w:sz w:val="16"/>
                <w:szCs w:val="16"/>
              </w:rPr>
            </w:pPr>
          </w:p>
        </w:tc>
        <w:tc>
          <w:tcPr>
            <w:tcW w:w="1771" w:type="dxa"/>
            <w:vAlign w:val="center"/>
          </w:tcPr>
          <w:p w:rsidR="007014E3" w:rsidRDefault="007014E3" w:rsidP="007014E3">
            <w:pPr>
              <w:pStyle w:val="ListParagraph"/>
              <w:numPr>
                <w:ilvl w:val="0"/>
                <w:numId w:val="31"/>
              </w:numPr>
              <w:ind w:left="294" w:right="216" w:hanging="270"/>
              <w:rPr>
                <w:rFonts w:ascii="Arial" w:hAnsi="Arial" w:cs="Arial"/>
                <w:i/>
                <w:color w:val="000000" w:themeColor="text1"/>
                <w:sz w:val="16"/>
                <w:szCs w:val="16"/>
              </w:rPr>
            </w:pPr>
            <w:r>
              <w:rPr>
                <w:rFonts w:ascii="Arial" w:hAnsi="Arial" w:cs="Arial"/>
                <w:i/>
                <w:color w:val="000000" w:themeColor="text1"/>
                <w:sz w:val="16"/>
                <w:szCs w:val="16"/>
              </w:rPr>
              <w:t xml:space="preserve">List the </w:t>
            </w:r>
            <w:r w:rsidRPr="00EB3C47">
              <w:rPr>
                <w:rFonts w:ascii="Arial" w:hAnsi="Arial" w:cs="Arial"/>
                <w:i/>
                <w:color w:val="000000" w:themeColor="text1"/>
                <w:sz w:val="16"/>
                <w:szCs w:val="16"/>
              </w:rPr>
              <w:t xml:space="preserve">Frequency </w:t>
            </w:r>
            <w:r>
              <w:rPr>
                <w:rFonts w:ascii="Arial" w:hAnsi="Arial" w:cs="Arial"/>
                <w:i/>
                <w:color w:val="000000" w:themeColor="text1"/>
                <w:sz w:val="16"/>
                <w:szCs w:val="16"/>
              </w:rPr>
              <w:t>of Procedure/</w:t>
            </w:r>
          </w:p>
          <w:p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 xml:space="preserve">Data Collection and the </w:t>
            </w:r>
            <w:r w:rsidRPr="00EB3C47">
              <w:rPr>
                <w:rFonts w:ascii="Arial" w:hAnsi="Arial" w:cs="Arial"/>
                <w:i/>
                <w:color w:val="000000" w:themeColor="text1"/>
                <w:sz w:val="16"/>
                <w:szCs w:val="16"/>
              </w:rPr>
              <w:t>Time Required</w:t>
            </w:r>
            <w:r>
              <w:rPr>
                <w:rFonts w:ascii="Arial" w:hAnsi="Arial" w:cs="Arial"/>
                <w:i/>
                <w:color w:val="000000" w:themeColor="text1"/>
                <w:sz w:val="16"/>
                <w:szCs w:val="16"/>
              </w:rPr>
              <w:t xml:space="preserve"> to Complete the Procedure/</w:t>
            </w:r>
          </w:p>
          <w:p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Instrument</w:t>
            </w:r>
          </w:p>
          <w:p w:rsidR="007014E3" w:rsidRPr="00B03269" w:rsidRDefault="007014E3" w:rsidP="007014E3">
            <w:pPr>
              <w:pStyle w:val="ListParagraph"/>
              <w:ind w:left="294" w:right="216"/>
              <w:rPr>
                <w:rFonts w:ascii="Arial" w:hAnsi="Arial" w:cs="Arial"/>
                <w:i/>
                <w:color w:val="000000" w:themeColor="text1"/>
                <w:sz w:val="16"/>
                <w:szCs w:val="16"/>
              </w:rPr>
            </w:pPr>
          </w:p>
          <w:p w:rsidR="007014E3" w:rsidRPr="00B03269" w:rsidRDefault="007014E3" w:rsidP="007014E3">
            <w:pPr>
              <w:ind w:left="294" w:right="216"/>
              <w:rPr>
                <w:rFonts w:ascii="Arial" w:hAnsi="Arial" w:cs="Arial"/>
                <w:i/>
                <w:color w:val="000000" w:themeColor="text1"/>
                <w:sz w:val="16"/>
                <w:szCs w:val="16"/>
              </w:rPr>
            </w:pPr>
          </w:p>
          <w:p w:rsidR="007014E3" w:rsidRPr="0069657B" w:rsidRDefault="007014E3" w:rsidP="007014E3">
            <w:pPr>
              <w:ind w:right="216"/>
              <w:rPr>
                <w:rFonts w:ascii="Arial" w:hAnsi="Arial" w:cs="Arial"/>
                <w:b/>
                <w:i/>
                <w:color w:val="000000" w:themeColor="text1"/>
                <w:sz w:val="16"/>
                <w:szCs w:val="16"/>
              </w:rPr>
            </w:pPr>
          </w:p>
        </w:tc>
        <w:tc>
          <w:tcPr>
            <w:tcW w:w="1559" w:type="dxa"/>
            <w:vAlign w:val="center"/>
          </w:tcPr>
          <w:p w:rsidR="007014E3" w:rsidRDefault="007014E3" w:rsidP="007014E3">
            <w:pPr>
              <w:pStyle w:val="ListParagraph"/>
              <w:numPr>
                <w:ilvl w:val="0"/>
                <w:numId w:val="31"/>
              </w:numPr>
              <w:ind w:left="310" w:right="82" w:hanging="258"/>
              <w:rPr>
                <w:rFonts w:ascii="Arial" w:hAnsi="Arial" w:cs="Arial"/>
                <w:i/>
                <w:color w:val="000000" w:themeColor="text1"/>
                <w:sz w:val="16"/>
                <w:szCs w:val="16"/>
              </w:rPr>
            </w:pPr>
            <w:r>
              <w:rPr>
                <w:rFonts w:ascii="Arial" w:hAnsi="Arial" w:cs="Arial"/>
                <w:i/>
                <w:color w:val="000000" w:themeColor="text1"/>
                <w:sz w:val="16"/>
                <w:szCs w:val="16"/>
              </w:rPr>
              <w:t xml:space="preserve">Describe the </w:t>
            </w:r>
            <w:r w:rsidRPr="00EB3C47">
              <w:rPr>
                <w:rFonts w:ascii="Arial" w:hAnsi="Arial" w:cs="Arial"/>
                <w:i/>
                <w:color w:val="000000" w:themeColor="text1"/>
                <w:sz w:val="16"/>
                <w:szCs w:val="16"/>
              </w:rPr>
              <w:t>Setting</w:t>
            </w:r>
            <w:r>
              <w:rPr>
                <w:rFonts w:ascii="Arial" w:hAnsi="Arial" w:cs="Arial"/>
                <w:i/>
                <w:color w:val="000000" w:themeColor="text1"/>
                <w:sz w:val="16"/>
                <w:szCs w:val="16"/>
              </w:rPr>
              <w:t xml:space="preserve"> where Data Collection Will Take Place or where existing data will be obtained</w:t>
            </w:r>
          </w:p>
          <w:p w:rsidR="007014E3" w:rsidRDefault="007014E3" w:rsidP="007014E3">
            <w:pPr>
              <w:pStyle w:val="ListParagraph"/>
              <w:ind w:left="310" w:right="82"/>
              <w:rPr>
                <w:rFonts w:ascii="Arial" w:hAnsi="Arial" w:cs="Arial"/>
                <w:i/>
                <w:color w:val="000000" w:themeColor="text1"/>
                <w:sz w:val="16"/>
                <w:szCs w:val="16"/>
              </w:rPr>
            </w:pPr>
          </w:p>
          <w:p w:rsidR="007014E3" w:rsidRDefault="007014E3" w:rsidP="007014E3">
            <w:pPr>
              <w:pStyle w:val="ListParagraph"/>
              <w:ind w:left="310" w:right="82"/>
              <w:rPr>
                <w:rFonts w:ascii="Arial" w:hAnsi="Arial" w:cs="Arial"/>
                <w:i/>
                <w:color w:val="000000" w:themeColor="text1"/>
                <w:sz w:val="16"/>
                <w:szCs w:val="16"/>
              </w:rPr>
            </w:pPr>
          </w:p>
          <w:p w:rsidR="007014E3" w:rsidRPr="00B03269" w:rsidRDefault="007014E3" w:rsidP="007014E3">
            <w:pPr>
              <w:pStyle w:val="ListParagraph"/>
              <w:ind w:left="310" w:right="82"/>
              <w:rPr>
                <w:rFonts w:ascii="Arial" w:hAnsi="Arial" w:cs="Arial"/>
                <w:i/>
                <w:color w:val="000000" w:themeColor="text1"/>
                <w:sz w:val="16"/>
                <w:szCs w:val="16"/>
              </w:rPr>
            </w:pPr>
          </w:p>
        </w:tc>
        <w:tc>
          <w:tcPr>
            <w:tcW w:w="2165" w:type="dxa"/>
            <w:vAlign w:val="center"/>
          </w:tcPr>
          <w:p w:rsidR="007014E3" w:rsidRDefault="007014E3" w:rsidP="007014E3">
            <w:pPr>
              <w:pStyle w:val="ListParagraph"/>
              <w:numPr>
                <w:ilvl w:val="0"/>
                <w:numId w:val="31"/>
              </w:numPr>
              <w:ind w:left="447" w:right="216" w:hanging="447"/>
              <w:rPr>
                <w:rFonts w:ascii="Arial" w:hAnsi="Arial" w:cs="Arial"/>
                <w:i/>
                <w:color w:val="000000" w:themeColor="text1"/>
                <w:sz w:val="16"/>
                <w:szCs w:val="16"/>
              </w:rPr>
            </w:pPr>
            <w:r>
              <w:rPr>
                <w:rFonts w:ascii="Arial" w:hAnsi="Arial" w:cs="Arial"/>
                <w:i/>
                <w:color w:val="000000" w:themeColor="text1"/>
                <w:sz w:val="16"/>
                <w:szCs w:val="16"/>
              </w:rPr>
              <w:t>Explain the Confidentiality Provisions that will be used</w:t>
            </w:r>
          </w:p>
          <w:p w:rsidR="007014E3" w:rsidRDefault="007014E3" w:rsidP="007014E3">
            <w:pPr>
              <w:pStyle w:val="ListParagraph"/>
              <w:ind w:left="447" w:right="216"/>
              <w:rPr>
                <w:rFonts w:ascii="Arial" w:hAnsi="Arial" w:cs="Arial"/>
                <w:i/>
                <w:color w:val="000000" w:themeColor="text1"/>
                <w:sz w:val="16"/>
                <w:szCs w:val="16"/>
              </w:rPr>
            </w:pPr>
          </w:p>
          <w:p w:rsidR="007014E3" w:rsidRDefault="007014E3" w:rsidP="007014E3">
            <w:pPr>
              <w:pStyle w:val="ListParagraph"/>
              <w:ind w:left="447" w:right="216"/>
              <w:rPr>
                <w:rFonts w:ascii="Arial" w:hAnsi="Arial" w:cs="Arial"/>
                <w:i/>
                <w:color w:val="000000" w:themeColor="text1"/>
                <w:sz w:val="16"/>
                <w:szCs w:val="16"/>
              </w:rPr>
            </w:pPr>
          </w:p>
          <w:p w:rsidR="007014E3" w:rsidRDefault="007014E3" w:rsidP="007014E3">
            <w:pPr>
              <w:pStyle w:val="ListParagraph"/>
              <w:ind w:left="447"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Default="007014E3" w:rsidP="007014E3">
            <w:pPr>
              <w:ind w:right="216"/>
              <w:rPr>
                <w:rFonts w:ascii="Arial" w:hAnsi="Arial" w:cs="Arial"/>
                <w:i/>
                <w:color w:val="000000" w:themeColor="text1"/>
                <w:sz w:val="16"/>
                <w:szCs w:val="16"/>
              </w:rPr>
            </w:pPr>
          </w:p>
          <w:p w:rsidR="007014E3" w:rsidRPr="001D48F2" w:rsidRDefault="007014E3" w:rsidP="007014E3">
            <w:pPr>
              <w:ind w:right="216"/>
              <w:rPr>
                <w:rFonts w:ascii="Arial" w:hAnsi="Arial" w:cs="Arial"/>
                <w:i/>
                <w:color w:val="000000" w:themeColor="text1"/>
                <w:sz w:val="16"/>
                <w:szCs w:val="16"/>
              </w:rPr>
            </w:pPr>
          </w:p>
        </w:tc>
      </w:tr>
      <w:tr w:rsidR="007014E3" w:rsidRPr="00B03269" w:rsidTr="007014E3">
        <w:trPr>
          <w:jc w:val="center"/>
        </w:trPr>
        <w:tc>
          <w:tcPr>
            <w:tcW w:w="1619" w:type="dxa"/>
          </w:tcPr>
          <w:p w:rsidR="007014E3" w:rsidRPr="007014E3" w:rsidRDefault="00A5482C" w:rsidP="007014E3">
            <w:pPr>
              <w:rPr>
                <w:rFonts w:ascii="Arial" w:hAnsi="Arial" w:cs="Arial"/>
                <w:b/>
                <w:color w:val="auto"/>
                <w:sz w:val="22"/>
                <w:szCs w:val="22"/>
              </w:rPr>
            </w:pPr>
            <w:r>
              <w:rPr>
                <w:rFonts w:ascii="Arial" w:hAnsi="Arial" w:cs="Arial"/>
                <w:color w:val="0064A4"/>
                <w:sz w:val="22"/>
                <w:szCs w:val="22"/>
              </w:rPr>
              <w:t>Truth Value Judgment Task</w:t>
            </w:r>
          </w:p>
          <w:p w:rsidR="007014E3" w:rsidRPr="00B03269" w:rsidRDefault="007014E3" w:rsidP="007014E3">
            <w:pPr>
              <w:ind w:right="216"/>
              <w:rPr>
                <w:rFonts w:ascii="Arial" w:hAnsi="Arial" w:cs="Arial"/>
                <w:sz w:val="16"/>
                <w:szCs w:val="16"/>
              </w:rPr>
            </w:pPr>
          </w:p>
        </w:tc>
        <w:tc>
          <w:tcPr>
            <w:tcW w:w="1981" w:type="dxa"/>
          </w:tcPr>
          <w:p w:rsidR="007014E3" w:rsidRPr="00E213BA" w:rsidRDefault="00B92A89" w:rsidP="007014E3">
            <w:pPr>
              <w:ind w:right="216"/>
              <w:rPr>
                <w:rFonts w:ascii="Arial" w:hAnsi="Arial" w:cs="Arial"/>
                <w:color w:val="000000" w:themeColor="text1"/>
                <w:sz w:val="16"/>
                <w:szCs w:val="16"/>
              </w:rPr>
            </w:pPr>
            <w:r w:rsidRPr="00E213BA">
              <w:rPr>
                <w:rFonts w:ascii="Arial" w:hAnsi="Arial" w:cs="Arial"/>
                <w:b/>
                <w:color w:val="000000" w:themeColor="text1"/>
                <w:sz w:val="16"/>
                <w:szCs w:val="16"/>
              </w:rPr>
              <w:object w:dxaOrig="1440" w:dyaOrig="1440">
                <v:shape id="_x0000_i1442" type="#_x0000_t75" style="width:11.25pt;height:18pt" o:ole="">
                  <v:imagedata r:id="rId13" o:title=""/>
                </v:shape>
                <w:control r:id="rId92" w:name="CheckBox115111513114453416713214234" w:shapeid="_x0000_i1442"/>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 xml:space="preserve"> </w:t>
            </w:r>
            <w:r w:rsidRPr="00E213BA">
              <w:rPr>
                <w:rFonts w:ascii="Arial" w:hAnsi="Arial" w:cs="Arial"/>
                <w:b/>
                <w:color w:val="000000" w:themeColor="text1"/>
                <w:sz w:val="16"/>
                <w:szCs w:val="16"/>
              </w:rPr>
              <w:object w:dxaOrig="1440" w:dyaOrig="1440">
                <v:shape id="_x0000_i1332" type="#_x0000_t75" style="width:11.25pt;height:18pt" o:ole="">
                  <v:imagedata r:id="rId10" o:title=""/>
                </v:shape>
                <w:control r:id="rId93" w:name="CheckBox115111513114453416713214134" w:shapeid="_x0000_i1332"/>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p>
        </w:tc>
        <w:tc>
          <w:tcPr>
            <w:tcW w:w="2155" w:type="dxa"/>
          </w:tcPr>
          <w:p w:rsidR="007014E3" w:rsidRPr="00E213BA" w:rsidRDefault="00B92A89" w:rsidP="007014E3">
            <w:pPr>
              <w:ind w:right="216"/>
              <w:rPr>
                <w:rFonts w:ascii="Arial" w:hAnsi="Arial" w:cs="Arial"/>
                <w:color w:val="000000" w:themeColor="text1"/>
                <w:sz w:val="16"/>
                <w:szCs w:val="16"/>
              </w:rPr>
            </w:pPr>
            <w:r w:rsidRPr="00E213BA">
              <w:rPr>
                <w:rFonts w:ascii="Arial" w:hAnsi="Arial" w:cs="Arial"/>
                <w:b/>
                <w:color w:val="000000" w:themeColor="text1"/>
                <w:sz w:val="16"/>
                <w:szCs w:val="16"/>
              </w:rPr>
              <w:object w:dxaOrig="1440" w:dyaOrig="1440">
                <v:shape id="_x0000_i1334" type="#_x0000_t75" style="width:11.25pt;height:18pt" o:ole="">
                  <v:imagedata r:id="rId10" o:title=""/>
                </v:shape>
                <w:control r:id="rId94" w:name="CheckBox1151115131144534167132142341" w:shapeid="_x0000_i1334"/>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N/A</w:t>
            </w:r>
            <w:r w:rsidR="007014E3">
              <w:rPr>
                <w:rFonts w:ascii="Arial" w:hAnsi="Arial" w:cs="Arial"/>
                <w:b/>
                <w:color w:val="000000" w:themeColor="text1"/>
                <w:sz w:val="16"/>
                <w:szCs w:val="16"/>
              </w:rPr>
              <w:t xml:space="preserve"> </w:t>
            </w:r>
            <w:r w:rsidRPr="00E213BA">
              <w:rPr>
                <w:rFonts w:ascii="Arial" w:hAnsi="Arial" w:cs="Arial"/>
                <w:b/>
                <w:color w:val="000000" w:themeColor="text1"/>
                <w:sz w:val="16"/>
                <w:szCs w:val="16"/>
              </w:rPr>
              <w:object w:dxaOrig="1440" w:dyaOrig="1440">
                <v:shape id="_x0000_i1336" type="#_x0000_t75" style="width:11.25pt;height:18pt" o:ole="">
                  <v:imagedata r:id="rId10" o:title=""/>
                </v:shape>
                <w:control r:id="rId95" w:name="CheckBox1151115131144534167132141341" w:shapeid="_x0000_i1336"/>
              </w:object>
            </w:r>
            <w:r w:rsidR="007014E3">
              <w:rPr>
                <w:rFonts w:ascii="Arial" w:hAnsi="Arial" w:cs="Arial"/>
                <w:b/>
                <w:color w:val="000000" w:themeColor="text1"/>
                <w:sz w:val="16"/>
                <w:szCs w:val="16"/>
              </w:rPr>
              <w:t xml:space="preserve"> </w:t>
            </w:r>
            <w:r w:rsidR="007014E3" w:rsidRPr="00E213BA">
              <w:rPr>
                <w:rFonts w:ascii="Arial" w:hAnsi="Arial" w:cs="Arial"/>
                <w:b/>
                <w:color w:val="000000" w:themeColor="text1"/>
                <w:sz w:val="16"/>
                <w:szCs w:val="16"/>
              </w:rPr>
              <w:t>Yes</w:t>
            </w:r>
            <w:r w:rsidR="007014E3">
              <w:rPr>
                <w:rFonts w:ascii="Arial" w:hAnsi="Arial" w:cs="Arial"/>
                <w:b/>
                <w:color w:val="000000" w:themeColor="text1"/>
                <w:sz w:val="16"/>
                <w:szCs w:val="16"/>
              </w:rPr>
              <w:t xml:space="preserve"> </w:t>
            </w:r>
            <w:r w:rsidRPr="0069657B">
              <w:rPr>
                <w:rFonts w:ascii="Arial" w:hAnsi="Arial" w:cs="Arial"/>
                <w:b/>
                <w:i/>
                <w:color w:val="7030A0"/>
                <w:sz w:val="16"/>
                <w:szCs w:val="16"/>
              </w:rPr>
              <w:object w:dxaOrig="1440" w:dyaOrig="1440">
                <v:shape id="_x0000_i1443" type="#_x0000_t75" style="width:11.25pt;height:18pt" o:ole="">
                  <v:imagedata r:id="rId13" o:title=""/>
                </v:shape>
                <w:control r:id="rId96" w:name="CheckBox115111513114453416713214241" w:shapeid="_x0000_i1443"/>
              </w:object>
            </w:r>
            <w:r w:rsidR="007014E3" w:rsidRPr="00E213BA">
              <w:rPr>
                <w:rFonts w:ascii="Arial" w:hAnsi="Arial" w:cs="Arial"/>
                <w:b/>
                <w:color w:val="000000" w:themeColor="text1"/>
                <w:sz w:val="16"/>
                <w:szCs w:val="16"/>
              </w:rPr>
              <w:t xml:space="preserve"> No</w:t>
            </w:r>
          </w:p>
        </w:tc>
        <w:tc>
          <w:tcPr>
            <w:tcW w:w="1771" w:type="dxa"/>
          </w:tcPr>
          <w:p w:rsidR="007014E3" w:rsidRPr="00B03269" w:rsidRDefault="005239C0" w:rsidP="007014E3">
            <w:pPr>
              <w:ind w:right="216"/>
              <w:rPr>
                <w:rFonts w:ascii="Arial" w:hAnsi="Arial" w:cs="Arial"/>
                <w:sz w:val="16"/>
                <w:szCs w:val="16"/>
              </w:rPr>
            </w:pPr>
            <w:r>
              <w:rPr>
                <w:rFonts w:ascii="Arial" w:hAnsi="Arial" w:cs="Arial"/>
                <w:sz w:val="16"/>
                <w:szCs w:val="16"/>
              </w:rPr>
              <w:t>~3.5 minutes</w:t>
            </w:r>
          </w:p>
        </w:tc>
        <w:tc>
          <w:tcPr>
            <w:tcW w:w="1559" w:type="dxa"/>
          </w:tcPr>
          <w:p w:rsidR="007014E3" w:rsidRPr="00B03269" w:rsidRDefault="00A5482C" w:rsidP="007014E3">
            <w:pPr>
              <w:ind w:right="216"/>
              <w:rPr>
                <w:rFonts w:ascii="Arial" w:hAnsi="Arial" w:cs="Arial"/>
                <w:sz w:val="16"/>
                <w:szCs w:val="16"/>
              </w:rPr>
            </w:pPr>
            <w:r>
              <w:rPr>
                <w:rFonts w:ascii="Arial" w:hAnsi="Arial" w:cs="Arial"/>
                <w:sz w:val="16"/>
                <w:szCs w:val="16"/>
              </w:rPr>
              <w:t>Amazon Mechanical Turk</w:t>
            </w:r>
          </w:p>
        </w:tc>
        <w:tc>
          <w:tcPr>
            <w:tcW w:w="2165" w:type="dxa"/>
          </w:tcPr>
          <w:p w:rsidR="007014E3" w:rsidRPr="00B03269" w:rsidRDefault="00A5482C" w:rsidP="007014E3">
            <w:pPr>
              <w:ind w:right="216"/>
              <w:rPr>
                <w:rFonts w:ascii="Arial" w:hAnsi="Arial" w:cs="Arial"/>
                <w:sz w:val="16"/>
                <w:szCs w:val="16"/>
              </w:rPr>
            </w:pPr>
            <w:r>
              <w:rPr>
                <w:rFonts w:ascii="Arial" w:hAnsi="Arial" w:cs="Arial"/>
                <w:sz w:val="16"/>
                <w:szCs w:val="16"/>
              </w:rPr>
              <w:t>Anonymous – no identifier maintained</w:t>
            </w:r>
          </w:p>
        </w:tc>
      </w:tr>
    </w:tbl>
    <w:p w:rsidR="00F83995" w:rsidRPr="00B52115" w:rsidRDefault="00F83995" w:rsidP="00712268">
      <w:pPr>
        <w:ind w:right="216"/>
        <w:rPr>
          <w:rFonts w:ascii="Arial" w:hAnsi="Arial" w:cs="Arial"/>
          <w:b/>
          <w:sz w:val="22"/>
          <w:szCs w:val="22"/>
        </w:rPr>
      </w:pPr>
    </w:p>
    <w:tbl>
      <w:tblPr>
        <w:tblW w:w="10823" w:type="dxa"/>
        <w:tblInd w:w="-95" w:type="dxa"/>
        <w:tblLook w:val="01E0"/>
      </w:tblPr>
      <w:tblGrid>
        <w:gridCol w:w="10823"/>
      </w:tblGrid>
      <w:tr w:rsidR="00127566" w:rsidRPr="00B52115" w:rsidTr="00C8000B">
        <w:trPr>
          <w:trHeight w:val="800"/>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05209" w:rsidRDefault="00575071" w:rsidP="00CA47B2">
            <w:pPr>
              <w:pStyle w:val="ListParagraph"/>
              <w:keepNext/>
              <w:keepLines/>
              <w:numPr>
                <w:ilvl w:val="0"/>
                <w:numId w:val="28"/>
              </w:numPr>
              <w:spacing w:before="200" w:line="276" w:lineRule="auto"/>
              <w:ind w:right="1260"/>
              <w:outlineLvl w:val="5"/>
              <w:rPr>
                <w:rFonts w:ascii="Arial" w:hAnsi="Arial" w:cs="Arial"/>
                <w:b/>
                <w:color w:val="auto"/>
                <w:sz w:val="22"/>
                <w:szCs w:val="19"/>
              </w:rPr>
            </w:pPr>
            <w:r w:rsidRPr="0070658E">
              <w:rPr>
                <w:rFonts w:ascii="Arial" w:hAnsi="Arial" w:cs="Arial"/>
                <w:b/>
                <w:color w:val="auto"/>
                <w:sz w:val="22"/>
                <w:szCs w:val="22"/>
              </w:rPr>
              <w:t>Will any of the study procedures include collecting photographs</w:t>
            </w:r>
            <w:r w:rsidR="001671FD">
              <w:rPr>
                <w:rFonts w:ascii="Arial" w:hAnsi="Arial" w:cs="Arial"/>
                <w:b/>
                <w:color w:val="auto"/>
                <w:sz w:val="22"/>
                <w:szCs w:val="22"/>
              </w:rPr>
              <w:t xml:space="preserve">, </w:t>
            </w:r>
            <w:r w:rsidRPr="0070658E">
              <w:rPr>
                <w:rFonts w:ascii="Arial" w:hAnsi="Arial" w:cs="Arial"/>
                <w:b/>
                <w:color w:val="auto"/>
                <w:sz w:val="22"/>
                <w:szCs w:val="22"/>
              </w:rPr>
              <w:t>audio recording</w:t>
            </w:r>
            <w:r w:rsidR="001671FD">
              <w:rPr>
                <w:rFonts w:ascii="Arial" w:hAnsi="Arial" w:cs="Arial"/>
                <w:b/>
                <w:color w:val="auto"/>
                <w:sz w:val="22"/>
                <w:szCs w:val="22"/>
              </w:rPr>
              <w:t>s</w:t>
            </w:r>
            <w:r w:rsidRPr="0070658E">
              <w:rPr>
                <w:rFonts w:ascii="Arial" w:hAnsi="Arial" w:cs="Arial"/>
                <w:b/>
                <w:color w:val="auto"/>
                <w:sz w:val="22"/>
                <w:szCs w:val="22"/>
              </w:rPr>
              <w:t xml:space="preserve"> and/or video recording</w:t>
            </w:r>
            <w:r w:rsidR="001671FD">
              <w:rPr>
                <w:rFonts w:ascii="Arial" w:hAnsi="Arial" w:cs="Arial"/>
                <w:b/>
                <w:color w:val="auto"/>
                <w:sz w:val="22"/>
                <w:szCs w:val="22"/>
              </w:rPr>
              <w:t>s</w:t>
            </w:r>
            <w:r w:rsidRPr="0070658E">
              <w:rPr>
                <w:rFonts w:ascii="Arial" w:hAnsi="Arial" w:cs="Arial"/>
                <w:b/>
                <w:color w:val="auto"/>
                <w:sz w:val="22"/>
                <w:szCs w:val="22"/>
              </w:rPr>
              <w:t>?</w:t>
            </w:r>
            <w:r w:rsidRPr="0070658E">
              <w:rPr>
                <w:rFonts w:ascii="Arial" w:hAnsi="Arial" w:cs="Arial"/>
                <w:b/>
                <w:color w:val="auto"/>
                <w:sz w:val="22"/>
                <w:szCs w:val="19"/>
              </w:rPr>
              <w:t xml:space="preserve"> </w:t>
            </w:r>
          </w:p>
          <w:p w:rsidR="00D55187" w:rsidRPr="0070658E" w:rsidRDefault="00D55187" w:rsidP="00D55187">
            <w:pPr>
              <w:pStyle w:val="ListParagraph"/>
              <w:keepNext/>
              <w:keepLines/>
              <w:spacing w:before="200" w:line="276" w:lineRule="auto"/>
              <w:ind w:right="1260"/>
              <w:outlineLvl w:val="5"/>
              <w:rPr>
                <w:rFonts w:ascii="Arial" w:hAnsi="Arial" w:cs="Arial"/>
                <w:b/>
                <w:color w:val="auto"/>
                <w:sz w:val="22"/>
                <w:szCs w:val="19"/>
              </w:rPr>
            </w:pPr>
          </w:p>
        </w:tc>
      </w:tr>
      <w:tr w:rsidR="00575071"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7014E3" w:rsidRDefault="00B92A89" w:rsidP="007014E3">
            <w:pPr>
              <w:ind w:left="432" w:right="216" w:hanging="432"/>
              <w:rPr>
                <w:rFonts w:ascii="Arial" w:hAnsi="Arial" w:cs="Arial"/>
                <w:b/>
                <w:color w:val="auto"/>
                <w:sz w:val="22"/>
                <w:szCs w:val="22"/>
              </w:rPr>
            </w:pPr>
            <w:r w:rsidRPr="003751C7">
              <w:rPr>
                <w:rFonts w:ascii="Arial" w:hAnsi="Arial" w:cs="Arial"/>
              </w:rPr>
              <w:object w:dxaOrig="1440" w:dyaOrig="1440">
                <v:shape id="_x0000_i1441" type="#_x0000_t75" style="width:11.25pt;height:18pt" o:ole="">
                  <v:imagedata r:id="rId13" o:title=""/>
                </v:shape>
                <w:control r:id="rId97" w:name="CheckBox115111513114453416713214311221" w:shapeid="_x0000_i1441"/>
              </w:object>
            </w:r>
            <w:r w:rsidR="007014E3" w:rsidRPr="003751C7">
              <w:rPr>
                <w:rFonts w:ascii="Arial" w:hAnsi="Arial" w:cs="Arial"/>
              </w:rPr>
              <w:t xml:space="preserve">   </w:t>
            </w:r>
            <w:r w:rsidR="007014E3" w:rsidRPr="003751C7">
              <w:rPr>
                <w:rFonts w:ascii="Arial" w:hAnsi="Arial" w:cs="Arial"/>
                <w:b/>
                <w:color w:val="auto"/>
                <w:sz w:val="22"/>
                <w:szCs w:val="22"/>
              </w:rPr>
              <w:t xml:space="preserve">N/A </w:t>
            </w:r>
          </w:p>
          <w:p w:rsidR="007014E3" w:rsidRDefault="007014E3" w:rsidP="007014E3">
            <w:pPr>
              <w:ind w:left="432" w:right="216" w:hanging="432"/>
              <w:rPr>
                <w:rFonts w:ascii="Arial" w:hAnsi="Arial" w:cs="Arial"/>
                <w:b/>
                <w:color w:val="auto"/>
                <w:sz w:val="22"/>
                <w:szCs w:val="22"/>
              </w:rPr>
            </w:pPr>
            <w:r w:rsidRPr="0015060E">
              <w:rPr>
                <w:rFonts w:ascii="Arial" w:hAnsi="Arial" w:cs="Arial"/>
                <w:b/>
                <w:noProof/>
                <w:sz w:val="22"/>
                <w:szCs w:val="22"/>
              </w:rPr>
              <w:drawing>
                <wp:inline distT="0" distB="0" distL="0" distR="0">
                  <wp:extent cx="279400" cy="279400"/>
                  <wp:effectExtent l="0" t="0" r="0" b="0"/>
                  <wp:docPr id="13" name="Picture 13"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Go to Question #3.</w:t>
            </w:r>
          </w:p>
          <w:p w:rsidR="007014E3" w:rsidRDefault="00B92A89" w:rsidP="007014E3">
            <w:pPr>
              <w:ind w:left="432" w:right="216" w:hanging="432"/>
              <w:rPr>
                <w:rFonts w:ascii="Arial" w:hAnsi="Arial" w:cs="Arial"/>
                <w:b/>
                <w:color w:val="auto"/>
                <w:sz w:val="22"/>
                <w:szCs w:val="22"/>
              </w:rPr>
            </w:pPr>
            <w:r w:rsidRPr="003751C7">
              <w:rPr>
                <w:rFonts w:ascii="Arial" w:hAnsi="Arial" w:cs="Arial"/>
              </w:rPr>
              <w:object w:dxaOrig="1440" w:dyaOrig="1440">
                <v:shape id="_x0000_i1362" type="#_x0000_t75" style="width:11.25pt;height:18pt" o:ole="">
                  <v:imagedata r:id="rId10" o:title=""/>
                </v:shape>
                <w:control r:id="rId98" w:name="CheckBox115111513114453416713214311222" w:shapeid="_x0000_i1362"/>
              </w:object>
            </w:r>
            <w:r w:rsidR="007014E3" w:rsidRPr="003751C7">
              <w:rPr>
                <w:rFonts w:ascii="Arial" w:hAnsi="Arial" w:cs="Arial"/>
              </w:rPr>
              <w:t xml:space="preserve">   </w:t>
            </w:r>
            <w:r w:rsidR="007014E3">
              <w:rPr>
                <w:rFonts w:ascii="Arial" w:hAnsi="Arial" w:cs="Arial"/>
                <w:b/>
                <w:color w:val="auto"/>
                <w:sz w:val="22"/>
                <w:szCs w:val="22"/>
              </w:rPr>
              <w:t>Ye</w:t>
            </w:r>
            <w:r w:rsidR="002D3971">
              <w:rPr>
                <w:rFonts w:ascii="Arial" w:hAnsi="Arial" w:cs="Arial"/>
                <w:b/>
                <w:color w:val="auto"/>
                <w:sz w:val="22"/>
                <w:szCs w:val="22"/>
              </w:rPr>
              <w:t>s, however participants’ identit</w:t>
            </w:r>
            <w:r w:rsidR="007014E3">
              <w:rPr>
                <w:rFonts w:ascii="Arial" w:hAnsi="Arial" w:cs="Arial"/>
                <w:b/>
                <w:color w:val="auto"/>
                <w:sz w:val="22"/>
                <w:szCs w:val="22"/>
              </w:rPr>
              <w:t>ies will not be collected or recorded.</w:t>
            </w:r>
          </w:p>
          <w:p w:rsidR="007014E3" w:rsidRDefault="007014E3" w:rsidP="007014E3">
            <w:pPr>
              <w:ind w:left="432" w:right="216" w:hanging="432"/>
              <w:rPr>
                <w:rFonts w:ascii="Arial" w:hAnsi="Arial" w:cs="Arial"/>
                <w:b/>
                <w:color w:val="auto"/>
                <w:sz w:val="22"/>
                <w:szCs w:val="22"/>
              </w:rPr>
            </w:pPr>
          </w:p>
          <w:p w:rsidR="007014E3" w:rsidRDefault="00B92A89" w:rsidP="007014E3">
            <w:pPr>
              <w:ind w:left="432" w:right="216" w:hanging="432"/>
              <w:rPr>
                <w:rFonts w:ascii="Arial" w:hAnsi="Arial" w:cs="Arial"/>
                <w:b/>
                <w:color w:val="auto"/>
                <w:sz w:val="22"/>
                <w:szCs w:val="22"/>
              </w:rPr>
            </w:pPr>
            <w:r w:rsidRPr="003751C7">
              <w:rPr>
                <w:rFonts w:ascii="Arial" w:hAnsi="Arial" w:cs="Arial"/>
              </w:rPr>
              <w:object w:dxaOrig="1440" w:dyaOrig="1440">
                <v:shape id="_x0000_i1364" type="#_x0000_t75" style="width:11.25pt;height:18pt" o:ole="">
                  <v:imagedata r:id="rId10" o:title=""/>
                </v:shape>
                <w:control r:id="rId99" w:name="CheckBox115111513114453416713214311223" w:shapeid="_x0000_i1364"/>
              </w:object>
            </w:r>
            <w:r w:rsidR="007014E3" w:rsidRPr="003751C7">
              <w:rPr>
                <w:rFonts w:ascii="Arial" w:hAnsi="Arial" w:cs="Arial"/>
              </w:rPr>
              <w:t xml:space="preserve">  </w:t>
            </w:r>
            <w:r w:rsidR="007014E3">
              <w:rPr>
                <w:rFonts w:ascii="Arial" w:hAnsi="Arial" w:cs="Arial"/>
                <w:b/>
                <w:color w:val="auto"/>
                <w:sz w:val="22"/>
                <w:szCs w:val="22"/>
              </w:rPr>
              <w:t xml:space="preserve">Yes, participants’ identities will be recorded as follows: </w:t>
            </w:r>
          </w:p>
          <w:p w:rsidR="007014E3" w:rsidRPr="003751C7" w:rsidRDefault="00B92A89" w:rsidP="007014E3">
            <w:pPr>
              <w:ind w:left="720" w:right="216"/>
              <w:rPr>
                <w:rFonts w:ascii="Arial" w:hAnsi="Arial" w:cs="Arial"/>
                <w:color w:val="auto"/>
                <w:sz w:val="22"/>
                <w:szCs w:val="22"/>
              </w:rPr>
            </w:pPr>
            <w:r w:rsidRPr="003751C7">
              <w:rPr>
                <w:rFonts w:ascii="Arial" w:hAnsi="Arial" w:cs="Arial"/>
              </w:rPr>
              <w:object w:dxaOrig="1440" w:dyaOrig="1440">
                <v:shape id="_x0000_i1366" type="#_x0000_t75" style="width:11.25pt;height:18pt" o:ole="">
                  <v:imagedata r:id="rId10" o:title=""/>
                </v:shape>
                <w:control r:id="rId100" w:name="CheckBox11511151311445341671211" w:shapeid="_x0000_i1366"/>
              </w:object>
            </w:r>
            <w:r w:rsidR="007014E3" w:rsidRPr="003751C7">
              <w:rPr>
                <w:rFonts w:ascii="Arial" w:hAnsi="Arial" w:cs="Arial"/>
              </w:rPr>
              <w:t xml:space="preserve"> </w:t>
            </w:r>
            <w:r w:rsidR="007014E3">
              <w:rPr>
                <w:rFonts w:ascii="Arial" w:hAnsi="Arial" w:cs="Arial"/>
                <w:color w:val="auto"/>
                <w:sz w:val="22"/>
                <w:szCs w:val="22"/>
              </w:rPr>
              <w:t>Facial image will be in video or photo</w:t>
            </w:r>
          </w:p>
          <w:p w:rsidR="007014E3" w:rsidRDefault="00B92A89" w:rsidP="007014E3">
            <w:pPr>
              <w:ind w:left="720" w:right="216"/>
              <w:rPr>
                <w:rFonts w:ascii="Arial" w:hAnsi="Arial" w:cs="Arial"/>
                <w:color w:val="auto"/>
                <w:sz w:val="22"/>
                <w:szCs w:val="22"/>
              </w:rPr>
            </w:pPr>
            <w:r w:rsidRPr="003751C7">
              <w:rPr>
                <w:rFonts w:ascii="Arial" w:hAnsi="Arial" w:cs="Arial"/>
              </w:rPr>
              <w:object w:dxaOrig="1440" w:dyaOrig="1440">
                <v:shape id="_x0000_i1368" type="#_x0000_t75" style="width:11.25pt;height:18pt" o:ole="">
                  <v:imagedata r:id="rId10" o:title=""/>
                </v:shape>
                <w:control r:id="rId101" w:name="CheckBox11511151311445341671221" w:shapeid="_x0000_i1368"/>
              </w:object>
            </w:r>
            <w:r w:rsidR="007014E3" w:rsidRPr="003751C7">
              <w:rPr>
                <w:rFonts w:ascii="Arial" w:hAnsi="Arial" w:cs="Arial"/>
              </w:rPr>
              <w:t xml:space="preserve"> </w:t>
            </w:r>
            <w:r w:rsidR="007014E3" w:rsidRPr="0070658E">
              <w:rPr>
                <w:rFonts w:ascii="Arial" w:hAnsi="Arial" w:cs="Arial"/>
                <w:color w:val="auto"/>
                <w:sz w:val="22"/>
                <w:szCs w:val="22"/>
              </w:rPr>
              <w:t>Participants’ names</w:t>
            </w:r>
            <w:r w:rsidR="007014E3">
              <w:rPr>
                <w:rFonts w:ascii="Arial" w:hAnsi="Arial" w:cs="Arial"/>
                <w:color w:val="auto"/>
                <w:sz w:val="22"/>
                <w:szCs w:val="22"/>
              </w:rPr>
              <w:t xml:space="preserve"> will be collected or recorded in either video, photo or audio recording</w:t>
            </w:r>
          </w:p>
          <w:p w:rsidR="000E149B" w:rsidRPr="003751C7" w:rsidRDefault="00B92A89" w:rsidP="000E149B">
            <w:pPr>
              <w:ind w:left="720" w:right="216"/>
              <w:rPr>
                <w:rFonts w:ascii="Arial" w:hAnsi="Arial" w:cs="Arial"/>
                <w:color w:val="auto"/>
                <w:sz w:val="22"/>
                <w:szCs w:val="22"/>
              </w:rPr>
            </w:pPr>
            <w:r w:rsidRPr="003751C7">
              <w:rPr>
                <w:rFonts w:ascii="Arial" w:hAnsi="Arial" w:cs="Arial"/>
              </w:rPr>
              <w:object w:dxaOrig="1440" w:dyaOrig="1440">
                <v:shape id="_x0000_i1370" type="#_x0000_t75" style="width:11.25pt;height:18pt" o:ole="">
                  <v:imagedata r:id="rId10" o:title=""/>
                </v:shape>
                <w:control r:id="rId102" w:name="CheckBox115111513114453416712311" w:shapeid="_x0000_i1370"/>
              </w:object>
            </w:r>
            <w:r w:rsidR="000E149B" w:rsidRPr="003751C7">
              <w:rPr>
                <w:rFonts w:ascii="Arial" w:hAnsi="Arial" w:cs="Arial"/>
              </w:rPr>
              <w:t xml:space="preserve"> </w:t>
            </w:r>
            <w:r w:rsidR="00977034" w:rsidRPr="00977034">
              <w:rPr>
                <w:rFonts w:ascii="Arial" w:hAnsi="Arial" w:cs="Arial"/>
                <w:color w:val="auto"/>
                <w:sz w:val="22"/>
                <w:szCs w:val="22"/>
              </w:rPr>
              <w:t xml:space="preserve">Collecting photographs, </w:t>
            </w:r>
            <w:r w:rsidR="007659F4">
              <w:rPr>
                <w:rFonts w:ascii="Arial" w:hAnsi="Arial" w:cs="Arial"/>
                <w:color w:val="auto"/>
                <w:sz w:val="22"/>
                <w:szCs w:val="22"/>
              </w:rPr>
              <w:t xml:space="preserve">as well as </w:t>
            </w:r>
            <w:r w:rsidR="00977034" w:rsidRPr="00977034">
              <w:rPr>
                <w:rFonts w:ascii="Arial" w:hAnsi="Arial" w:cs="Arial"/>
                <w:color w:val="auto"/>
                <w:sz w:val="22"/>
                <w:szCs w:val="22"/>
              </w:rPr>
              <w:t xml:space="preserve">audio and video recordings </w:t>
            </w:r>
            <w:r w:rsidR="000E149B" w:rsidRPr="00977034">
              <w:rPr>
                <w:rFonts w:ascii="Arial" w:hAnsi="Arial" w:cs="Arial"/>
                <w:color w:val="auto"/>
                <w:sz w:val="22"/>
                <w:szCs w:val="22"/>
              </w:rPr>
              <w:t>will be optional for the participant</w:t>
            </w:r>
          </w:p>
          <w:p w:rsidR="00575071" w:rsidRDefault="00B92A89" w:rsidP="007014E3">
            <w:pPr>
              <w:tabs>
                <w:tab w:val="left" w:pos="1817"/>
              </w:tabs>
              <w:ind w:left="432" w:right="216" w:hanging="432"/>
              <w:rPr>
                <w:rFonts w:ascii="Arial" w:hAnsi="Arial" w:cs="Arial"/>
                <w:b/>
                <w:color w:val="auto"/>
                <w:sz w:val="22"/>
                <w:szCs w:val="22"/>
              </w:rPr>
            </w:pPr>
            <w:r w:rsidRPr="003751C7">
              <w:rPr>
                <w:rFonts w:ascii="Arial" w:hAnsi="Arial" w:cs="Arial"/>
              </w:rPr>
              <w:object w:dxaOrig="1440" w:dyaOrig="1440">
                <v:shape id="_x0000_i1372" type="#_x0000_t75" style="width:11.25pt;height:18pt" o:ole="">
                  <v:imagedata r:id="rId10" o:title=""/>
                </v:shape>
                <w:control r:id="rId103" w:name="CheckBox11511151311445341671231" w:shapeid="_x0000_i1372"/>
              </w:object>
            </w:r>
            <w:r w:rsidR="007014E3" w:rsidRPr="003751C7">
              <w:rPr>
                <w:rFonts w:ascii="Arial" w:hAnsi="Arial" w:cs="Arial"/>
              </w:rPr>
              <w:t xml:space="preserve"> </w:t>
            </w:r>
            <w:r w:rsidR="007014E3">
              <w:rPr>
                <w:rFonts w:ascii="Arial" w:hAnsi="Arial" w:cs="Arial"/>
                <w:color w:val="auto"/>
                <w:sz w:val="22"/>
                <w:szCs w:val="22"/>
              </w:rPr>
              <w:t xml:space="preserve">Other: </w:t>
            </w:r>
            <w:r w:rsidR="007014E3" w:rsidRPr="003751C7">
              <w:rPr>
                <w:rFonts w:ascii="Arial" w:hAnsi="Arial" w:cs="Arial"/>
                <w:color w:val="0064A4"/>
                <w:sz w:val="22"/>
                <w:szCs w:val="22"/>
              </w:rPr>
              <w:t>&lt;Type here&gt;</w:t>
            </w:r>
            <w:r w:rsidR="007014E3">
              <w:rPr>
                <w:rFonts w:ascii="Arial" w:hAnsi="Arial" w:cs="Arial"/>
                <w:b/>
                <w:color w:val="auto"/>
                <w:sz w:val="22"/>
                <w:szCs w:val="22"/>
              </w:rPr>
              <w:tab/>
            </w:r>
            <w:r w:rsidR="007014E3">
              <w:rPr>
                <w:rFonts w:ascii="Arial" w:hAnsi="Arial" w:cs="Arial"/>
                <w:b/>
                <w:color w:val="auto"/>
                <w:sz w:val="22"/>
                <w:szCs w:val="22"/>
              </w:rPr>
              <w:tab/>
            </w:r>
          </w:p>
          <w:p w:rsidR="00575071" w:rsidRPr="00B52115" w:rsidRDefault="00575071" w:rsidP="007014E3">
            <w:pPr>
              <w:ind w:left="432" w:right="216" w:hanging="432"/>
              <w:rPr>
                <w:rFonts w:ascii="Arial" w:hAnsi="Arial" w:cs="Arial"/>
                <w:b/>
                <w:sz w:val="22"/>
                <w:szCs w:val="22"/>
              </w:rPr>
            </w:pPr>
            <w:r w:rsidRPr="003751C7">
              <w:rPr>
                <w:rFonts w:ascii="Arial" w:hAnsi="Arial" w:cs="Arial"/>
              </w:rPr>
              <w:t xml:space="preserve">  </w:t>
            </w:r>
          </w:p>
        </w:tc>
      </w:tr>
      <w:tr w:rsidR="00575071"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575071" w:rsidRPr="00754C40" w:rsidRDefault="00575071" w:rsidP="0041075B">
            <w:pPr>
              <w:pStyle w:val="ListParagraph"/>
              <w:keepNext/>
              <w:keepLines/>
              <w:numPr>
                <w:ilvl w:val="0"/>
                <w:numId w:val="28"/>
              </w:numPr>
              <w:spacing w:before="200" w:line="276" w:lineRule="auto"/>
              <w:ind w:right="1260"/>
              <w:outlineLvl w:val="5"/>
              <w:rPr>
                <w:rFonts w:ascii="Arial" w:hAnsi="Arial" w:cs="Arial"/>
                <w:b/>
                <w:color w:val="000000" w:themeColor="text1"/>
                <w:sz w:val="22"/>
                <w:szCs w:val="22"/>
              </w:rPr>
            </w:pPr>
            <w:r w:rsidRPr="00754C40">
              <w:rPr>
                <w:rFonts w:ascii="Arial" w:hAnsi="Arial" w:cs="Arial"/>
                <w:b/>
                <w:color w:val="000000" w:themeColor="text1"/>
                <w:sz w:val="22"/>
                <w:szCs w:val="22"/>
              </w:rPr>
              <w:t>Are you accessing Student Records as part of your research?</w:t>
            </w:r>
          </w:p>
        </w:tc>
      </w:tr>
      <w:tr w:rsidR="00B52115"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7014E3" w:rsidRPr="00B52115" w:rsidRDefault="00B92A89" w:rsidP="007014E3">
            <w:pPr>
              <w:ind w:left="432" w:right="216" w:hanging="432"/>
              <w:rPr>
                <w:rFonts w:ascii="Arial" w:hAnsi="Arial" w:cs="Arial"/>
                <w:b/>
                <w:color w:val="auto"/>
                <w:sz w:val="22"/>
                <w:szCs w:val="22"/>
              </w:rPr>
            </w:pPr>
            <w:r w:rsidRPr="0015060E">
              <w:rPr>
                <w:rFonts w:ascii="Arial" w:hAnsi="Arial" w:cs="Arial"/>
              </w:rPr>
              <w:object w:dxaOrig="1440" w:dyaOrig="1440">
                <v:shape id="_x0000_i1504" type="#_x0000_t75" style="width:11.25pt;height:18pt" o:ole="">
                  <v:imagedata r:id="rId13" o:title=""/>
                </v:shape>
                <w:control r:id="rId104" w:name="CheckBox11511151311445341671321431122" w:shapeid="_x0000_i1504"/>
              </w:object>
            </w:r>
            <w:r w:rsidR="007014E3" w:rsidRPr="00754C40">
              <w:rPr>
                <w:rFonts w:ascii="Arial" w:hAnsi="Arial" w:cs="Arial"/>
              </w:rPr>
              <w:t xml:space="preserve">   </w:t>
            </w:r>
            <w:r w:rsidR="007014E3" w:rsidRPr="00B52115">
              <w:rPr>
                <w:rFonts w:ascii="Arial" w:hAnsi="Arial" w:cs="Arial"/>
                <w:b/>
                <w:color w:val="auto"/>
                <w:sz w:val="22"/>
                <w:szCs w:val="22"/>
              </w:rPr>
              <w:t>N/A – I am not accessing student records</w:t>
            </w:r>
            <w:r w:rsidR="007014E3">
              <w:rPr>
                <w:rFonts w:ascii="Arial" w:hAnsi="Arial" w:cs="Arial"/>
                <w:b/>
                <w:color w:val="auto"/>
                <w:sz w:val="22"/>
                <w:szCs w:val="22"/>
              </w:rPr>
              <w:t>.</w:t>
            </w:r>
          </w:p>
          <w:p w:rsidR="007014E3" w:rsidRPr="00B52115" w:rsidRDefault="007014E3" w:rsidP="007014E3">
            <w:pPr>
              <w:ind w:left="432" w:right="216" w:hanging="432"/>
              <w:rPr>
                <w:rFonts w:ascii="Arial" w:hAnsi="Arial" w:cs="Arial"/>
                <w:b/>
                <w:i/>
                <w:color w:val="FF0000"/>
                <w:sz w:val="22"/>
                <w:szCs w:val="22"/>
              </w:rPr>
            </w:pPr>
            <w:r w:rsidRPr="0015060E">
              <w:rPr>
                <w:rFonts w:ascii="Arial" w:hAnsi="Arial" w:cs="Arial"/>
                <w:b/>
                <w:noProof/>
                <w:sz w:val="22"/>
                <w:szCs w:val="22"/>
              </w:rPr>
              <w:lastRenderedPageBreak/>
              <w:drawing>
                <wp:inline distT="0" distB="0" distL="0" distR="0">
                  <wp:extent cx="279400" cy="279400"/>
                  <wp:effectExtent l="0" t="0" r="0" b="0"/>
                  <wp:docPr id="14" name="Picture 1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Skip to Section 8.</w:t>
            </w:r>
          </w:p>
          <w:p w:rsidR="007014E3" w:rsidRPr="00B52115" w:rsidRDefault="007014E3" w:rsidP="007014E3">
            <w:pPr>
              <w:ind w:left="432" w:right="216" w:hanging="432"/>
              <w:rPr>
                <w:rFonts w:ascii="Arial" w:hAnsi="Arial" w:cs="Arial"/>
                <w:b/>
                <w:color w:val="auto"/>
                <w:sz w:val="22"/>
                <w:szCs w:val="22"/>
              </w:rPr>
            </w:pPr>
          </w:p>
          <w:p w:rsidR="007014E3" w:rsidRPr="00754C40" w:rsidRDefault="00B92A89" w:rsidP="007014E3">
            <w:pPr>
              <w:ind w:left="432" w:right="216" w:hanging="432"/>
              <w:rPr>
                <w:rFonts w:ascii="Arial" w:hAnsi="Arial" w:cs="Arial"/>
                <w:color w:val="0064A4"/>
                <w:sz w:val="22"/>
                <w:szCs w:val="22"/>
              </w:rPr>
            </w:pPr>
            <w:r w:rsidRPr="0015060E">
              <w:rPr>
                <w:rFonts w:ascii="Arial" w:hAnsi="Arial" w:cs="Arial"/>
              </w:rPr>
              <w:object w:dxaOrig="1440" w:dyaOrig="1440">
                <v:shape id="_x0000_i1376" type="#_x0000_t75" style="width:11.25pt;height:18pt" o:ole="">
                  <v:imagedata r:id="rId10" o:title=""/>
                </v:shape>
                <w:control r:id="rId105" w:name="CheckBox11511151311445341671321431123" w:shapeid="_x0000_i1376"/>
              </w:object>
            </w:r>
            <w:r w:rsidR="007014E3" w:rsidRPr="00754C40">
              <w:rPr>
                <w:rFonts w:ascii="Arial" w:hAnsi="Arial" w:cs="Arial"/>
              </w:rPr>
              <w:t xml:space="preserve">   </w:t>
            </w:r>
            <w:r w:rsidR="007014E3" w:rsidRPr="00B52115">
              <w:rPr>
                <w:rFonts w:ascii="Arial" w:hAnsi="Arial" w:cs="Arial"/>
                <w:b/>
                <w:color w:val="auto"/>
                <w:sz w:val="22"/>
                <w:szCs w:val="22"/>
              </w:rPr>
              <w:t xml:space="preserve">Yes </w:t>
            </w:r>
          </w:p>
          <w:p w:rsidR="00B52115" w:rsidRPr="00754C40" w:rsidRDefault="00B52115" w:rsidP="00754C40">
            <w:pPr>
              <w:ind w:left="432" w:right="216" w:hanging="432"/>
              <w:rPr>
                <w:rFonts w:ascii="Arial" w:hAnsi="Arial" w:cs="Arial"/>
                <w:color w:val="0064A4"/>
                <w:sz w:val="22"/>
                <w:szCs w:val="22"/>
              </w:rPr>
            </w:pPr>
          </w:p>
        </w:tc>
      </w:tr>
      <w:tr w:rsidR="00B05209" w:rsidRPr="00B52115"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05209" w:rsidRDefault="00B05209" w:rsidP="00754C40">
            <w:pPr>
              <w:ind w:right="216"/>
              <w:rPr>
                <w:rFonts w:ascii="Arial" w:hAnsi="Arial" w:cs="Arial"/>
                <w:bCs/>
                <w:color w:val="auto"/>
                <w:sz w:val="22"/>
                <w:szCs w:val="19"/>
              </w:rPr>
            </w:pPr>
          </w:p>
          <w:p w:rsidR="00B05209" w:rsidRPr="00754C40" w:rsidRDefault="00B05209" w:rsidP="00CA47B2">
            <w:pPr>
              <w:pStyle w:val="ListParagraph"/>
              <w:numPr>
                <w:ilvl w:val="0"/>
                <w:numId w:val="28"/>
              </w:numPr>
              <w:ind w:right="216"/>
              <w:rPr>
                <w:rFonts w:ascii="Arial" w:hAnsi="Arial" w:cs="Arial"/>
                <w:b/>
                <w:bCs/>
                <w:color w:val="auto"/>
                <w:sz w:val="22"/>
                <w:szCs w:val="19"/>
              </w:rPr>
            </w:pPr>
            <w:r w:rsidRPr="00754C40">
              <w:rPr>
                <w:rFonts w:ascii="Arial" w:hAnsi="Arial" w:cs="Arial"/>
                <w:b/>
                <w:bCs/>
                <w:color w:val="auto"/>
                <w:sz w:val="22"/>
                <w:szCs w:val="19"/>
              </w:rPr>
              <w:t xml:space="preserve">Is this school data </w:t>
            </w:r>
            <w:hyperlink r:id="rId106" w:history="1">
              <w:r w:rsidRPr="00CA6249">
                <w:rPr>
                  <w:rStyle w:val="Hyperlink"/>
                  <w:rFonts w:ascii="Arial" w:hAnsi="Arial" w:cs="Arial"/>
                  <w:b/>
                  <w:bCs/>
                  <w:sz w:val="22"/>
                  <w:szCs w:val="19"/>
                </w:rPr>
                <w:t>publically available</w:t>
              </w:r>
            </w:hyperlink>
            <w:r w:rsidRPr="00754C40">
              <w:rPr>
                <w:rFonts w:ascii="Arial" w:hAnsi="Arial" w:cs="Arial"/>
                <w:b/>
                <w:bCs/>
                <w:color w:val="auto"/>
                <w:sz w:val="22"/>
                <w:szCs w:val="19"/>
              </w:rPr>
              <w:t>?</w:t>
            </w:r>
          </w:p>
          <w:p w:rsidR="00B05209" w:rsidRPr="00B52115" w:rsidRDefault="00B05209" w:rsidP="00B05209">
            <w:pPr>
              <w:widowControl w:val="0"/>
              <w:ind w:right="360"/>
              <w:rPr>
                <w:rFonts w:ascii="Arial" w:hAnsi="Arial" w:cs="Arial"/>
                <w:b/>
                <w:color w:val="auto"/>
                <w:sz w:val="22"/>
                <w:szCs w:val="19"/>
              </w:rPr>
            </w:pPr>
          </w:p>
        </w:tc>
      </w:tr>
      <w:tr w:rsidR="00B05209" w:rsidRPr="00B52115"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50563F" w:rsidRPr="006357A3" w:rsidRDefault="0050563F" w:rsidP="0050563F">
            <w:pPr>
              <w:ind w:left="432" w:right="216" w:hanging="540"/>
              <w:rPr>
                <w:rFonts w:ascii="Arial" w:hAnsi="Arial" w:cs="Arial"/>
              </w:rPr>
            </w:pPr>
            <w:r>
              <w:rPr>
                <w:rFonts w:ascii="Arial" w:hAnsi="Arial" w:cs="Arial"/>
              </w:rPr>
              <w:t xml:space="preserve"> </w:t>
            </w:r>
            <w:r w:rsidR="00B92A89" w:rsidRPr="0015060E">
              <w:rPr>
                <w:rFonts w:ascii="Arial" w:hAnsi="Arial" w:cs="Arial"/>
              </w:rPr>
              <w:object w:dxaOrig="1440" w:dyaOrig="1440">
                <v:shape id="_x0000_i1378" type="#_x0000_t75" style="width:11.25pt;height:18pt" o:ole="">
                  <v:imagedata r:id="rId10" o:title=""/>
                </v:shape>
                <w:control r:id="rId107" w:name="CheckBox115111513114453416713214312111111" w:shapeid="_x0000_i1378"/>
              </w:object>
            </w:r>
            <w:r w:rsidRPr="003751C7">
              <w:rPr>
                <w:rFonts w:ascii="Arial" w:hAnsi="Arial" w:cs="Arial"/>
              </w:rPr>
              <w:t xml:space="preserve">  </w:t>
            </w:r>
            <w:r>
              <w:rPr>
                <w:rFonts w:ascii="Arial" w:hAnsi="Arial" w:cs="Arial"/>
              </w:rPr>
              <w:t xml:space="preserve"> </w:t>
            </w:r>
            <w:r>
              <w:rPr>
                <w:rFonts w:ascii="Arial" w:hAnsi="Arial" w:cs="Arial"/>
                <w:color w:val="auto"/>
                <w:sz w:val="22"/>
                <w:szCs w:val="22"/>
              </w:rPr>
              <w:t xml:space="preserve">Yes </w:t>
            </w:r>
          </w:p>
          <w:p w:rsidR="0050563F" w:rsidRDefault="00B92A89" w:rsidP="0050563F">
            <w:pPr>
              <w:ind w:right="216"/>
              <w:rPr>
                <w:rFonts w:ascii="Arial" w:hAnsi="Arial" w:cs="Arial"/>
                <w:color w:val="auto"/>
                <w:sz w:val="22"/>
                <w:szCs w:val="19"/>
              </w:rPr>
            </w:pPr>
            <w:r w:rsidRPr="0015060E">
              <w:rPr>
                <w:rFonts w:ascii="Arial" w:hAnsi="Arial" w:cs="Arial"/>
              </w:rPr>
              <w:object w:dxaOrig="1440" w:dyaOrig="1440">
                <v:shape id="_x0000_i1380" type="#_x0000_t75" style="width:11.25pt;height:18pt" o:ole="">
                  <v:imagedata r:id="rId10" o:title=""/>
                </v:shape>
                <w:control r:id="rId108" w:name="CheckBox11511151311445341671321431221211" w:shapeid="_x0000_i1380"/>
              </w:object>
            </w:r>
            <w:r w:rsidR="0050563F">
              <w:rPr>
                <w:rFonts w:ascii="Arial" w:hAnsi="Arial" w:cs="Arial"/>
              </w:rPr>
              <w:t xml:space="preserve">   </w:t>
            </w:r>
            <w:r w:rsidR="0050563F">
              <w:rPr>
                <w:rFonts w:ascii="Arial" w:hAnsi="Arial" w:cs="Arial"/>
                <w:color w:val="auto"/>
                <w:sz w:val="22"/>
                <w:szCs w:val="19"/>
              </w:rPr>
              <w:t>No</w:t>
            </w:r>
          </w:p>
          <w:p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Permission from the school district must be obtained before the research is initiated.</w:t>
            </w:r>
          </w:p>
          <w:p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 xml:space="preserve">The Lead Researcher should maintain the letter of permission – it does not need to be forwarded to the IRB for review. </w:t>
            </w:r>
          </w:p>
          <w:p w:rsidR="0050563F" w:rsidRPr="0050563F" w:rsidRDefault="0050563F" w:rsidP="0050563F">
            <w:pPr>
              <w:pStyle w:val="ListParagraph"/>
              <w:numPr>
                <w:ilvl w:val="0"/>
                <w:numId w:val="47"/>
              </w:numPr>
              <w:ind w:right="216"/>
              <w:rPr>
                <w:rFonts w:ascii="Arial" w:hAnsi="Arial"/>
                <w:color w:val="000000" w:themeColor="text1"/>
                <w:sz w:val="22"/>
              </w:rPr>
            </w:pPr>
            <w:r w:rsidRPr="0050563F">
              <w:rPr>
                <w:rFonts w:ascii="Arial" w:hAnsi="Arial"/>
                <w:color w:val="000000" w:themeColor="text1"/>
                <w:sz w:val="22"/>
              </w:rPr>
              <w:t xml:space="preserve">The letter of permission must address how Title 34 of the Code of Federal Regulations Part 99 - Family Educational Rights and Privacy Act (FERPA) applies to this research.  </w:t>
            </w:r>
          </w:p>
          <w:p w:rsidR="00B05209" w:rsidRDefault="00B05209" w:rsidP="00B05209">
            <w:pPr>
              <w:ind w:left="432" w:right="216" w:hanging="432"/>
              <w:rPr>
                <w:rFonts w:ascii="Arial" w:hAnsi="Arial" w:cs="Arial"/>
                <w:color w:val="0064A4"/>
                <w:sz w:val="22"/>
                <w:szCs w:val="22"/>
              </w:rPr>
            </w:pPr>
          </w:p>
        </w:tc>
      </w:tr>
      <w:tr w:rsidR="00B05209" w:rsidRPr="00B52115" w:rsidTr="0050563F">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05209" w:rsidRDefault="00B05209" w:rsidP="00B05209">
            <w:pPr>
              <w:ind w:right="216"/>
              <w:rPr>
                <w:rFonts w:ascii="Arial" w:hAnsi="Arial" w:cs="Arial"/>
                <w:bCs/>
                <w:color w:val="auto"/>
                <w:sz w:val="22"/>
                <w:szCs w:val="19"/>
              </w:rPr>
            </w:pPr>
          </w:p>
          <w:p w:rsidR="00B05209" w:rsidRPr="007B47D7" w:rsidRDefault="00B05209" w:rsidP="00CA47B2">
            <w:pPr>
              <w:pStyle w:val="ListParagraph"/>
              <w:numPr>
                <w:ilvl w:val="0"/>
                <w:numId w:val="28"/>
              </w:numPr>
              <w:ind w:right="216"/>
              <w:rPr>
                <w:rFonts w:ascii="Arial" w:hAnsi="Arial" w:cs="Arial"/>
                <w:b/>
                <w:bCs/>
                <w:color w:val="auto"/>
                <w:sz w:val="22"/>
                <w:szCs w:val="19"/>
              </w:rPr>
            </w:pPr>
            <w:r w:rsidRPr="007B47D7">
              <w:rPr>
                <w:rFonts w:ascii="Arial" w:hAnsi="Arial" w:cs="Arial"/>
                <w:b/>
                <w:bCs/>
                <w:color w:val="auto"/>
                <w:sz w:val="22"/>
                <w:szCs w:val="19"/>
              </w:rPr>
              <w:t>Are you accessing UCI student records?</w:t>
            </w:r>
          </w:p>
          <w:p w:rsidR="0033471F" w:rsidRDefault="0033471F" w:rsidP="00B05209">
            <w:pPr>
              <w:ind w:right="216"/>
              <w:rPr>
                <w:rFonts w:ascii="Arial" w:hAnsi="Arial" w:cs="Arial"/>
                <w:b/>
                <w:bCs/>
                <w:color w:val="auto"/>
                <w:sz w:val="22"/>
                <w:szCs w:val="19"/>
              </w:rPr>
            </w:pPr>
          </w:p>
          <w:p w:rsidR="0033471F" w:rsidRPr="008D4D94" w:rsidRDefault="0033471F" w:rsidP="0033471F">
            <w:pPr>
              <w:spacing w:after="15"/>
              <w:rPr>
                <w:rFonts w:ascii="Arial" w:hAnsi="Arial"/>
                <w:i/>
                <w:color w:val="C00000"/>
                <w:sz w:val="22"/>
              </w:rPr>
            </w:pPr>
            <w:r w:rsidRPr="008D4D94">
              <w:rPr>
                <w:rFonts w:ascii="Arial" w:hAnsi="Arial" w:cs="Arial"/>
                <w:b/>
                <w:bCs/>
                <w:i/>
                <w:color w:val="C00000"/>
                <w:sz w:val="22"/>
                <w:szCs w:val="19"/>
              </w:rPr>
              <w:t>Note:</w:t>
            </w:r>
            <w:r w:rsidRPr="008D4D94">
              <w:rPr>
                <w:rFonts w:ascii="Arial" w:hAnsi="Arial"/>
                <w:i/>
                <w:color w:val="C00000"/>
                <w:sz w:val="22"/>
              </w:rPr>
              <w:t xml:space="preserve"> For UCI records access from the Registrar, contact Mark Fonseca for a review of FERPA     </w:t>
            </w:r>
          </w:p>
          <w:p w:rsidR="0033471F" w:rsidRPr="00B52115" w:rsidRDefault="0041075B" w:rsidP="0033471F">
            <w:pPr>
              <w:spacing w:after="15"/>
              <w:rPr>
                <w:rFonts w:ascii="Arial" w:hAnsi="Arial" w:cs="Arial"/>
                <w:color w:val="7F7F7F" w:themeColor="text1" w:themeTint="80"/>
                <w:sz w:val="22"/>
                <w:szCs w:val="22"/>
              </w:rPr>
            </w:pPr>
            <w:r w:rsidRPr="008D4D94">
              <w:rPr>
                <w:rFonts w:ascii="Arial" w:hAnsi="Arial"/>
                <w:i/>
                <w:color w:val="C00000"/>
                <w:sz w:val="22"/>
              </w:rPr>
              <w:t>Compliance</w:t>
            </w:r>
            <w:r w:rsidR="0033471F" w:rsidRPr="008D4D94">
              <w:rPr>
                <w:rFonts w:ascii="Arial" w:hAnsi="Arial"/>
                <w:i/>
                <w:color w:val="C00000"/>
                <w:sz w:val="22"/>
              </w:rPr>
              <w:t>.</w:t>
            </w:r>
            <w:r w:rsidR="0033471F" w:rsidRPr="008D4D94">
              <w:rPr>
                <w:rFonts w:ascii="Arial" w:hAnsi="Arial" w:cs="Arial"/>
                <w:bCs/>
                <w:i/>
                <w:color w:val="C00000"/>
                <w:sz w:val="22"/>
                <w:szCs w:val="19"/>
              </w:rPr>
              <w:t xml:space="preserve"> </w:t>
            </w:r>
            <w:r w:rsidR="0033471F" w:rsidRPr="00B52115">
              <w:rPr>
                <w:rFonts w:ascii="Arial" w:hAnsi="Arial" w:cs="Arial"/>
                <w:bCs/>
                <w:i/>
                <w:color w:val="7F7F7F" w:themeColor="text1" w:themeTint="80"/>
                <w:sz w:val="22"/>
                <w:szCs w:val="22"/>
              </w:rPr>
              <w:t xml:space="preserve">(Mark Fonseca, </w:t>
            </w:r>
            <w:r w:rsidR="0033471F" w:rsidRPr="00B52115">
              <w:rPr>
                <w:rFonts w:ascii="Arial" w:hAnsi="Arial" w:cs="Arial"/>
                <w:color w:val="7F7F7F" w:themeColor="text1" w:themeTint="80"/>
                <w:sz w:val="22"/>
                <w:szCs w:val="22"/>
              </w:rPr>
              <w:t xml:space="preserve">FERPA Analyst - </w:t>
            </w:r>
            <w:r w:rsidR="0033471F" w:rsidRPr="00B52115">
              <w:rPr>
                <w:rFonts w:ascii="Arial" w:hAnsi="Arial" w:cs="Arial"/>
                <w:bCs/>
                <w:i/>
                <w:color w:val="7F7F7F" w:themeColor="text1" w:themeTint="80"/>
                <w:sz w:val="22"/>
                <w:szCs w:val="22"/>
              </w:rPr>
              <w:t xml:space="preserve"> </w:t>
            </w:r>
            <w:r w:rsidR="0033471F" w:rsidRPr="00B52115">
              <w:rPr>
                <w:rFonts w:ascii="Arial" w:hAnsi="Arial" w:cs="Arial"/>
                <w:color w:val="7F7F7F" w:themeColor="text1" w:themeTint="80"/>
                <w:sz w:val="22"/>
                <w:szCs w:val="22"/>
              </w:rPr>
              <w:t>(949) 824-9672</w:t>
            </w:r>
            <w:r w:rsidR="00B92A89" w:rsidRPr="003751C7">
              <w:rPr>
                <w:rFonts w:ascii="Arial" w:hAnsi="Arial" w:cs="Arial"/>
                <w:color w:val="7F7F7F" w:themeColor="text1" w:themeTint="80"/>
                <w:sz w:val="22"/>
                <w:szCs w:val="22"/>
              </w:rPr>
              <w:fldChar w:fldCharType="begin"/>
            </w:r>
            <w:r w:rsidR="0033471F" w:rsidRPr="00B52115">
              <w:rPr>
                <w:rFonts w:ascii="Arial" w:hAnsi="Arial" w:cs="Arial"/>
                <w:color w:val="7F7F7F" w:themeColor="text1" w:themeTint="80"/>
                <w:sz w:val="22"/>
                <w:szCs w:val="22"/>
              </w:rPr>
              <w:instrText xml:space="preserve"> HYPERLINK "mailto: - mark.fonseca@uci.edu)</w:instrText>
            </w:r>
          </w:p>
          <w:p w:rsidR="0033471F" w:rsidRPr="00B52115" w:rsidRDefault="0033471F" w:rsidP="0033471F">
            <w:pPr>
              <w:spacing w:after="15"/>
              <w:rPr>
                <w:rStyle w:val="Hyperlink"/>
                <w:rFonts w:ascii="Arial" w:hAnsi="Arial" w:cs="Arial"/>
                <w:sz w:val="22"/>
                <w:szCs w:val="22"/>
              </w:rPr>
            </w:pPr>
            <w:r w:rsidRPr="003751C7">
              <w:rPr>
                <w:rFonts w:ascii="Arial" w:hAnsi="Arial" w:cs="Arial"/>
                <w:color w:val="7F7F7F" w:themeColor="text1" w:themeTint="80"/>
                <w:sz w:val="22"/>
                <w:szCs w:val="22"/>
              </w:rPr>
              <w:instrText xml:space="preserve">" </w:instrText>
            </w:r>
            <w:r w:rsidR="00B92A89" w:rsidRPr="003751C7">
              <w:rPr>
                <w:rFonts w:ascii="Arial" w:hAnsi="Arial" w:cs="Arial"/>
                <w:color w:val="7F7F7F" w:themeColor="text1" w:themeTint="80"/>
                <w:sz w:val="22"/>
                <w:szCs w:val="22"/>
              </w:rPr>
              <w:fldChar w:fldCharType="separate"/>
            </w:r>
            <w:r w:rsidRPr="00B52115">
              <w:rPr>
                <w:rStyle w:val="Hyperlink"/>
                <w:rFonts w:ascii="Arial" w:hAnsi="Arial" w:cs="Arial"/>
                <w:sz w:val="22"/>
                <w:szCs w:val="22"/>
                <w:u w:val="none"/>
              </w:rPr>
              <w:t xml:space="preserve"> - </w:t>
            </w:r>
            <w:r w:rsidRPr="00B52115">
              <w:rPr>
                <w:rStyle w:val="Hyperlink"/>
                <w:rFonts w:ascii="Arial" w:hAnsi="Arial" w:cs="Arial"/>
                <w:sz w:val="22"/>
                <w:szCs w:val="22"/>
              </w:rPr>
              <w:t>mark.fonseca@uci.edu)</w:t>
            </w:r>
          </w:p>
          <w:p w:rsidR="00B05209" w:rsidRPr="00B52115" w:rsidRDefault="00B92A89" w:rsidP="00754C40">
            <w:pPr>
              <w:ind w:right="216"/>
              <w:rPr>
                <w:rFonts w:ascii="Arial" w:hAnsi="Arial" w:cs="Arial"/>
                <w:b/>
                <w:color w:val="auto"/>
                <w:sz w:val="22"/>
                <w:szCs w:val="19"/>
              </w:rPr>
            </w:pPr>
            <w:r w:rsidRPr="003751C7">
              <w:rPr>
                <w:rFonts w:ascii="Arial" w:hAnsi="Arial" w:cs="Arial"/>
                <w:color w:val="7F7F7F" w:themeColor="text1" w:themeTint="80"/>
                <w:sz w:val="22"/>
                <w:szCs w:val="22"/>
              </w:rPr>
              <w:fldChar w:fldCharType="end"/>
            </w:r>
          </w:p>
        </w:tc>
      </w:tr>
      <w:tr w:rsidR="00B05209" w:rsidRPr="00B52115"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rsidR="00EE39C9" w:rsidRDefault="00B92A89" w:rsidP="00EE39C9">
            <w:pPr>
              <w:ind w:left="432" w:right="216" w:hanging="432"/>
              <w:rPr>
                <w:rFonts w:ascii="Arial" w:hAnsi="Arial" w:cs="Arial"/>
                <w:color w:val="auto"/>
                <w:sz w:val="22"/>
                <w:szCs w:val="22"/>
              </w:rPr>
            </w:pPr>
            <w:r w:rsidRPr="0015060E">
              <w:rPr>
                <w:rFonts w:ascii="Arial" w:hAnsi="Arial" w:cs="Arial"/>
              </w:rPr>
              <w:object w:dxaOrig="1440" w:dyaOrig="1440">
                <v:shape id="_x0000_i1382" type="#_x0000_t75" style="width:11.25pt;height:18pt" o:ole="">
                  <v:imagedata r:id="rId10" o:title=""/>
                </v:shape>
                <w:control r:id="rId109" w:name="CheckBox115111513114453416713214312111" w:shapeid="_x0000_i1382"/>
              </w:object>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w:t>
            </w:r>
          </w:p>
          <w:p w:rsidR="00EE39C9" w:rsidRDefault="00B92A89" w:rsidP="00EE39C9">
            <w:pPr>
              <w:ind w:right="216"/>
              <w:rPr>
                <w:rFonts w:ascii="Arial" w:hAnsi="Arial" w:cs="Arial"/>
                <w:color w:val="auto"/>
                <w:sz w:val="22"/>
                <w:szCs w:val="22"/>
              </w:rPr>
            </w:pPr>
            <w:r w:rsidRPr="0015060E">
              <w:rPr>
                <w:rFonts w:ascii="Arial" w:hAnsi="Arial" w:cs="Arial"/>
              </w:rPr>
              <w:object w:dxaOrig="1440" w:dyaOrig="1440">
                <v:shape id="_x0000_i1384" type="#_x0000_t75" style="width:11.25pt;height:18pt" o:ole="">
                  <v:imagedata r:id="rId10" o:title=""/>
                </v:shape>
                <w:control r:id="rId110" w:name="CheckBox11511151311445341671321431221" w:shapeid="_x0000_i1384"/>
              </w:object>
            </w:r>
            <w:r w:rsidR="00EE39C9">
              <w:rPr>
                <w:rFonts w:ascii="Arial" w:hAnsi="Arial" w:cs="Arial"/>
              </w:rPr>
              <w:t xml:space="preserve">   </w:t>
            </w:r>
            <w:r w:rsidR="00EE39C9">
              <w:rPr>
                <w:rFonts w:ascii="Arial" w:hAnsi="Arial" w:cs="Arial"/>
                <w:color w:val="auto"/>
                <w:sz w:val="22"/>
                <w:szCs w:val="22"/>
              </w:rPr>
              <w:t>Yes, FERPA has been confirmed with UCI FERPA Analyst and is submitted with the application</w:t>
            </w:r>
          </w:p>
          <w:p w:rsidR="00EE39C9" w:rsidRPr="003751C7" w:rsidRDefault="00B92A89" w:rsidP="00EE39C9">
            <w:pPr>
              <w:ind w:right="216"/>
              <w:rPr>
                <w:rFonts w:ascii="Arial" w:hAnsi="Arial" w:cs="Arial"/>
              </w:rPr>
            </w:pPr>
            <w:r w:rsidRPr="0015060E">
              <w:rPr>
                <w:rFonts w:ascii="Arial" w:hAnsi="Arial" w:cs="Arial"/>
              </w:rPr>
              <w:object w:dxaOrig="1440" w:dyaOrig="1440">
                <v:shape id="_x0000_i1386" type="#_x0000_t75" style="width:11.25pt;height:18pt" o:ole="">
                  <v:imagedata r:id="rId10" o:title=""/>
                </v:shape>
                <w:control r:id="rId111" w:name="CheckBox115111513114453416713214312211" w:shapeid="_x0000_i1386"/>
              </w:object>
            </w:r>
            <w:r w:rsidR="00EE39C9" w:rsidRPr="003751C7">
              <w:rPr>
                <w:rFonts w:ascii="Arial" w:hAnsi="Arial" w:cs="Arial"/>
              </w:rPr>
              <w:t xml:space="preserve">   </w:t>
            </w:r>
            <w:r w:rsidR="00EE39C9">
              <w:rPr>
                <w:rFonts w:ascii="Arial" w:hAnsi="Arial" w:cs="Arial"/>
                <w:color w:val="auto"/>
                <w:sz w:val="22"/>
                <w:szCs w:val="22"/>
              </w:rPr>
              <w:t>Yes, F</w:t>
            </w:r>
            <w:r w:rsidR="00E14569">
              <w:rPr>
                <w:rFonts w:ascii="Arial" w:hAnsi="Arial" w:cs="Arial"/>
                <w:color w:val="auto"/>
                <w:sz w:val="22"/>
                <w:szCs w:val="22"/>
              </w:rPr>
              <w:t>ERPA confirmation with the UCI F</w:t>
            </w:r>
            <w:r w:rsidR="00EE39C9">
              <w:rPr>
                <w:rFonts w:ascii="Arial" w:hAnsi="Arial" w:cs="Arial"/>
                <w:color w:val="auto"/>
                <w:sz w:val="22"/>
                <w:szCs w:val="22"/>
              </w:rPr>
              <w:t>ERPA Analyst is pending and will be forwarded to IRB</w:t>
            </w:r>
          </w:p>
          <w:p w:rsidR="0033471F" w:rsidRPr="00754C40" w:rsidRDefault="0033471F" w:rsidP="00EE39C9">
            <w:pPr>
              <w:ind w:right="216"/>
              <w:rPr>
                <w:rFonts w:ascii="Arial" w:hAnsi="Arial" w:cs="Arial"/>
                <w:color w:val="auto"/>
                <w:sz w:val="22"/>
                <w:szCs w:val="22"/>
              </w:rPr>
            </w:pPr>
          </w:p>
        </w:tc>
      </w:tr>
    </w:tbl>
    <w:p w:rsidR="00D64381" w:rsidRPr="00B52115" w:rsidRDefault="00D64381" w:rsidP="006F201E">
      <w:pPr>
        <w:ind w:right="216"/>
        <w:rPr>
          <w:rFonts w:ascii="Arial" w:hAnsi="Arial" w:cs="Arial"/>
          <w:b/>
          <w:color w:val="auto"/>
          <w:sz w:val="22"/>
          <w:szCs w:val="22"/>
          <w:u w:val="single"/>
        </w:rPr>
      </w:pPr>
    </w:p>
    <w:p w:rsidR="00D376AD" w:rsidRDefault="006F201E" w:rsidP="006F201E">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8D4D94">
        <w:rPr>
          <w:rFonts w:ascii="Arial" w:hAnsi="Arial" w:cs="Arial"/>
          <w:b/>
          <w:color w:val="auto"/>
          <w:sz w:val="22"/>
          <w:szCs w:val="22"/>
          <w:u w:val="single"/>
        </w:rPr>
        <w:t>8</w:t>
      </w:r>
      <w:r w:rsidRPr="00B52115">
        <w:rPr>
          <w:rFonts w:ascii="Arial" w:hAnsi="Arial" w:cs="Arial"/>
          <w:b/>
          <w:color w:val="auto"/>
          <w:sz w:val="22"/>
          <w:szCs w:val="22"/>
        </w:rPr>
        <w:t xml:space="preserve">: </w:t>
      </w:r>
      <w:r w:rsidR="00D376AD" w:rsidRPr="00B52115">
        <w:rPr>
          <w:rFonts w:ascii="Arial" w:hAnsi="Arial" w:cs="Arial"/>
          <w:b/>
          <w:color w:val="auto"/>
          <w:sz w:val="22"/>
          <w:szCs w:val="22"/>
        </w:rPr>
        <w:t>CONFIDENTIALITY OF RESEARCH DATA</w:t>
      </w:r>
    </w:p>
    <w:p w:rsidR="007B0140" w:rsidRPr="00B52115" w:rsidRDefault="007B0140" w:rsidP="006F201E">
      <w:pPr>
        <w:ind w:right="216"/>
        <w:rPr>
          <w:rFonts w:ascii="Arial" w:hAnsi="Arial" w:cs="Arial"/>
          <w:b/>
          <w:color w:val="auto"/>
          <w:sz w:val="22"/>
          <w:szCs w:val="22"/>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350"/>
      </w:tblGrid>
      <w:tr w:rsidR="007B0140" w:rsidRPr="00B52115" w:rsidTr="00781FFA">
        <w:trPr>
          <w:trHeight w:val="815"/>
        </w:trPr>
        <w:tc>
          <w:tcPr>
            <w:tcW w:w="10350" w:type="dxa"/>
            <w:tcBorders>
              <w:bottom w:val="single" w:sz="4" w:space="0" w:color="auto"/>
            </w:tcBorders>
            <w:shd w:val="clear" w:color="auto" w:fill="DBE5F1" w:themeFill="accent1" w:themeFillTint="33"/>
          </w:tcPr>
          <w:p w:rsidR="004758E0" w:rsidRDefault="004758E0" w:rsidP="004758E0">
            <w:pPr>
              <w:ind w:left="360"/>
              <w:rPr>
                <w:rFonts w:ascii="Arial" w:hAnsi="Arial" w:cs="Arial"/>
                <w:color w:val="auto"/>
                <w:sz w:val="22"/>
                <w:szCs w:val="22"/>
              </w:rPr>
            </w:pPr>
          </w:p>
          <w:p w:rsidR="004758E0" w:rsidRPr="004758E0" w:rsidRDefault="004758E0" w:rsidP="004758E0">
            <w:pPr>
              <w:numPr>
                <w:ilvl w:val="0"/>
                <w:numId w:val="32"/>
              </w:numPr>
              <w:tabs>
                <w:tab w:val="num" w:pos="432"/>
              </w:tabs>
              <w:ind w:left="432"/>
              <w:rPr>
                <w:rFonts w:ascii="Arial" w:hAnsi="Arial" w:cs="Arial"/>
                <w:b/>
                <w:color w:val="auto"/>
                <w:sz w:val="22"/>
                <w:szCs w:val="22"/>
              </w:rPr>
            </w:pPr>
            <w:r w:rsidRPr="004758E0">
              <w:rPr>
                <w:rFonts w:ascii="Arial" w:hAnsi="Arial" w:cs="Arial"/>
                <w:b/>
                <w:color w:val="auto"/>
                <w:sz w:val="22"/>
                <w:szCs w:val="22"/>
              </w:rPr>
              <w:t>Will researchers maintain any participant identifiers? Check all that apply:</w:t>
            </w:r>
          </w:p>
          <w:p w:rsidR="007B0140" w:rsidRPr="00B52115" w:rsidRDefault="007B0140" w:rsidP="00781FFA">
            <w:pPr>
              <w:tabs>
                <w:tab w:val="left" w:pos="2952"/>
              </w:tabs>
              <w:ind w:right="216"/>
              <w:rPr>
                <w:rFonts w:ascii="Arial" w:hAnsi="Arial" w:cs="Arial"/>
                <w:color w:val="auto"/>
                <w:sz w:val="22"/>
                <w:szCs w:val="22"/>
              </w:rPr>
            </w:pPr>
          </w:p>
        </w:tc>
      </w:tr>
      <w:tr w:rsidR="007B0140" w:rsidRPr="00B52115" w:rsidTr="00781FFA">
        <w:trPr>
          <w:trHeight w:val="815"/>
        </w:trPr>
        <w:tc>
          <w:tcPr>
            <w:tcW w:w="10350" w:type="dxa"/>
          </w:tcPr>
          <w:p w:rsidR="00EE39C9" w:rsidRPr="006357A3" w:rsidRDefault="0039671B" w:rsidP="00EE39C9">
            <w:pPr>
              <w:ind w:left="432" w:right="216" w:hanging="540"/>
              <w:rPr>
                <w:rFonts w:ascii="Arial" w:hAnsi="Arial" w:cs="Arial"/>
              </w:rPr>
            </w:pPr>
            <w:r>
              <w:rPr>
                <w:rFonts w:ascii="Arial" w:hAnsi="Arial" w:cs="Arial"/>
              </w:rPr>
              <w:t xml:space="preserve"> </w:t>
            </w:r>
            <w:r w:rsidR="00EE39C9">
              <w:rPr>
                <w:rFonts w:ascii="Arial" w:hAnsi="Arial" w:cs="Arial"/>
              </w:rPr>
              <w:t xml:space="preserve"> </w:t>
            </w:r>
            <w:r w:rsidR="00B92A89" w:rsidRPr="0015060E">
              <w:rPr>
                <w:rFonts w:ascii="Arial" w:hAnsi="Arial" w:cs="Arial"/>
              </w:rPr>
              <w:object w:dxaOrig="1440" w:dyaOrig="1440">
                <v:shape id="_x0000_i1506" type="#_x0000_t75" style="width:11.25pt;height:18pt" o:ole="">
                  <v:imagedata r:id="rId13" o:title=""/>
                </v:shape>
                <w:control r:id="rId112" w:name="CheckBox11511151311445341671321431211111" w:shapeid="_x0000_i1506"/>
              </w:object>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identifiers </w:t>
            </w:r>
            <w:r w:rsidR="00EE39C9" w:rsidRPr="0015060E">
              <w:rPr>
                <w:rFonts w:ascii="Arial" w:hAnsi="Arial" w:cs="Arial"/>
                <w:b/>
                <w:noProof/>
                <w:sz w:val="22"/>
                <w:szCs w:val="22"/>
              </w:rPr>
              <w:drawing>
                <wp:inline distT="0" distB="0" distL="0" distR="0">
                  <wp:extent cx="279400" cy="279400"/>
                  <wp:effectExtent l="0" t="0" r="0" b="0"/>
                  <wp:docPr id="16" name="Picture 16"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 cy="279400"/>
                          </a:xfrm>
                          <a:prstGeom prst="rect">
                            <a:avLst/>
                          </a:prstGeom>
                          <a:noFill/>
                          <a:ln>
                            <a:noFill/>
                          </a:ln>
                        </pic:spPr>
                      </pic:pic>
                    </a:graphicData>
                  </a:graphic>
                </wp:inline>
              </w:drawing>
            </w:r>
            <w:r w:rsidR="00EE39C9" w:rsidRPr="00B52115">
              <w:rPr>
                <w:rFonts w:ascii="Arial" w:hAnsi="Arial" w:cs="Arial"/>
                <w:b/>
                <w:i/>
                <w:color w:val="FF0000"/>
                <w:sz w:val="22"/>
                <w:szCs w:val="22"/>
              </w:rPr>
              <w:t xml:space="preserve"> </w:t>
            </w:r>
            <w:r w:rsidR="00EE39C9" w:rsidRPr="008D4D94">
              <w:rPr>
                <w:rFonts w:ascii="Arial" w:hAnsi="Arial" w:cs="Arial"/>
                <w:b/>
                <w:i/>
                <w:color w:val="C00000"/>
                <w:sz w:val="22"/>
                <w:szCs w:val="22"/>
              </w:rPr>
              <w:t xml:space="preserve">Skip the rest of this section.  </w:t>
            </w:r>
          </w:p>
          <w:p w:rsidR="00EE39C9" w:rsidRDefault="00B92A89" w:rsidP="00EE39C9">
            <w:pPr>
              <w:ind w:right="216"/>
              <w:rPr>
                <w:rFonts w:ascii="Arial" w:hAnsi="Arial" w:cs="Arial"/>
                <w:color w:val="auto"/>
                <w:sz w:val="22"/>
                <w:szCs w:val="19"/>
              </w:rPr>
            </w:pPr>
            <w:r w:rsidRPr="0015060E">
              <w:rPr>
                <w:rFonts w:ascii="Arial" w:hAnsi="Arial" w:cs="Arial"/>
              </w:rPr>
              <w:object w:dxaOrig="1440" w:dyaOrig="1440">
                <v:shape id="_x0000_i1390" type="#_x0000_t75" style="width:11.25pt;height:18pt" o:ole="">
                  <v:imagedata r:id="rId10" o:title=""/>
                </v:shape>
                <w:control r:id="rId113" w:name="CheckBox1151115131144534167132143122121" w:shapeid="_x0000_i1390"/>
              </w:object>
            </w:r>
            <w:r w:rsidR="00EE39C9">
              <w:rPr>
                <w:rFonts w:ascii="Arial" w:hAnsi="Arial" w:cs="Arial"/>
              </w:rPr>
              <w:t xml:space="preserve">   </w:t>
            </w:r>
            <w:r w:rsidR="00EE39C9" w:rsidRPr="003751C7">
              <w:rPr>
                <w:rFonts w:ascii="Arial" w:hAnsi="Arial" w:cs="Arial"/>
                <w:color w:val="auto"/>
                <w:sz w:val="22"/>
                <w:szCs w:val="19"/>
              </w:rPr>
              <w:t>Names and other subject i</w:t>
            </w:r>
            <w:r w:rsidR="00EE39C9">
              <w:rPr>
                <w:rFonts w:ascii="Arial" w:hAnsi="Arial" w:cs="Arial"/>
                <w:color w:val="auto"/>
                <w:sz w:val="22"/>
                <w:szCs w:val="19"/>
              </w:rPr>
              <w:t>dentifiable information will be obtained.  The following measures will be in place to ensure confidentiality of study records;</w:t>
            </w:r>
          </w:p>
          <w:p w:rsidR="006357A3" w:rsidRDefault="006357A3" w:rsidP="00781FFA">
            <w:pPr>
              <w:ind w:right="216"/>
              <w:rPr>
                <w:rFonts w:ascii="Arial" w:hAnsi="Arial" w:cs="Arial"/>
                <w:color w:val="auto"/>
                <w:sz w:val="22"/>
                <w:szCs w:val="19"/>
              </w:rPr>
            </w:pPr>
          </w:p>
          <w:p w:rsidR="006357A3" w:rsidRPr="001D0370" w:rsidRDefault="003E2AF3" w:rsidP="006357A3">
            <w:pPr>
              <w:pStyle w:val="ListParagraph"/>
              <w:numPr>
                <w:ilvl w:val="0"/>
                <w:numId w:val="46"/>
              </w:numPr>
              <w:ind w:right="216"/>
              <w:rPr>
                <w:rFonts w:ascii="Arial" w:hAnsi="Arial" w:cs="Arial"/>
                <w:color w:val="auto"/>
                <w:sz w:val="22"/>
                <w:szCs w:val="19"/>
              </w:rPr>
            </w:pPr>
            <w:r>
              <w:rPr>
                <w:rFonts w:ascii="Arial" w:hAnsi="Arial" w:cs="Arial"/>
                <w:color w:val="auto"/>
                <w:sz w:val="22"/>
                <w:szCs w:val="22"/>
              </w:rPr>
              <w:t>A code will be used</w:t>
            </w:r>
            <w:r w:rsidR="0041075B">
              <w:rPr>
                <w:rFonts w:ascii="Arial" w:hAnsi="Arial" w:cs="Arial"/>
                <w:color w:val="auto"/>
                <w:sz w:val="22"/>
                <w:szCs w:val="22"/>
              </w:rPr>
              <w:t xml:space="preserve">. Subject </w:t>
            </w:r>
            <w:r w:rsidR="006357A3" w:rsidRPr="006357A3">
              <w:rPr>
                <w:rFonts w:ascii="Arial" w:hAnsi="Arial" w:cs="Arial"/>
                <w:color w:val="auto"/>
                <w:sz w:val="22"/>
                <w:szCs w:val="22"/>
              </w:rPr>
              <w:t>identifiers</w:t>
            </w:r>
            <w:r w:rsidR="0041075B">
              <w:rPr>
                <w:rFonts w:ascii="Arial" w:hAnsi="Arial" w:cs="Arial"/>
                <w:color w:val="auto"/>
                <w:sz w:val="22"/>
                <w:szCs w:val="22"/>
              </w:rPr>
              <w:t xml:space="preserve"> must</w:t>
            </w:r>
            <w:r w:rsidR="006357A3" w:rsidRPr="006357A3">
              <w:rPr>
                <w:rFonts w:ascii="Arial" w:hAnsi="Arial" w:cs="Arial"/>
                <w:color w:val="auto"/>
                <w:sz w:val="22"/>
                <w:szCs w:val="22"/>
              </w:rPr>
              <w:t xml:space="preserve"> be kept separately to help ensure confidentiality</w:t>
            </w:r>
            <w:r w:rsidR="0041075B">
              <w:rPr>
                <w:rFonts w:ascii="Arial" w:hAnsi="Arial" w:cs="Arial"/>
                <w:color w:val="auto"/>
                <w:sz w:val="22"/>
                <w:szCs w:val="22"/>
              </w:rPr>
              <w:t>.</w:t>
            </w:r>
          </w:p>
          <w:p w:rsidR="001D0370" w:rsidRPr="001D0370" w:rsidRDefault="001D0370" w:rsidP="001D0370">
            <w:pPr>
              <w:pStyle w:val="ListParagraph"/>
              <w:numPr>
                <w:ilvl w:val="0"/>
                <w:numId w:val="46"/>
              </w:numPr>
              <w:ind w:right="216"/>
              <w:rPr>
                <w:rFonts w:ascii="Arial" w:hAnsi="Arial"/>
                <w:color w:val="000000" w:themeColor="text1"/>
                <w:sz w:val="22"/>
                <w:szCs w:val="22"/>
              </w:rPr>
            </w:pPr>
            <w:r>
              <w:rPr>
                <w:rFonts w:ascii="Arial" w:hAnsi="Arial" w:cs="Arial"/>
                <w:color w:val="auto"/>
                <w:sz w:val="22"/>
                <w:szCs w:val="22"/>
              </w:rPr>
              <w:t>If disclosing names in presentations and / or publications s</w:t>
            </w:r>
            <w:r w:rsidRPr="001D0370">
              <w:rPr>
                <w:rFonts w:ascii="Arial" w:hAnsi="Arial" w:cs="Arial"/>
                <w:color w:val="auto"/>
                <w:sz w:val="22"/>
                <w:szCs w:val="22"/>
              </w:rPr>
              <w:t xml:space="preserve">igned consent will be obtained using the </w:t>
            </w:r>
            <w:hyperlink r:id="rId114" w:history="1">
              <w:r w:rsidRPr="001D0370">
                <w:rPr>
                  <w:rStyle w:val="Hyperlink"/>
                  <w:rFonts w:ascii="Arial" w:hAnsi="Arial"/>
                  <w:b/>
                  <w:color w:val="0000CC"/>
                  <w:sz w:val="22"/>
                  <w:szCs w:val="22"/>
                </w:rPr>
                <w:t xml:space="preserve">Informed Consent Document Template for Social-Behavioral </w:t>
              </w:r>
              <w:r w:rsidRPr="001D0370">
                <w:rPr>
                  <w:rStyle w:val="Hyperlink"/>
                  <w:b/>
                  <w:color w:val="0000CC"/>
                  <w:sz w:val="22"/>
                  <w:szCs w:val="22"/>
                </w:rPr>
                <w:t>Research</w:t>
              </w:r>
            </w:hyperlink>
            <w:r w:rsidRPr="001D0370">
              <w:rPr>
                <w:rFonts w:ascii="Arial" w:hAnsi="Arial"/>
                <w:i/>
                <w:color w:val="FF0000"/>
                <w:sz w:val="22"/>
                <w:szCs w:val="22"/>
              </w:rPr>
              <w:t xml:space="preserve"> </w:t>
            </w:r>
            <w:r w:rsidRPr="001D0370">
              <w:rPr>
                <w:rFonts w:ascii="Arial" w:hAnsi="Arial"/>
                <w:color w:val="000000" w:themeColor="text1"/>
                <w:sz w:val="22"/>
                <w:szCs w:val="22"/>
              </w:rPr>
              <w:t>which contains text allowing for</w:t>
            </w:r>
            <w:r>
              <w:rPr>
                <w:rFonts w:ascii="Arial" w:hAnsi="Arial"/>
                <w:color w:val="000000" w:themeColor="text1"/>
                <w:sz w:val="22"/>
                <w:szCs w:val="22"/>
              </w:rPr>
              <w:t xml:space="preserve"> the</w:t>
            </w:r>
            <w:r w:rsidRPr="001D0370">
              <w:rPr>
                <w:rFonts w:ascii="Arial" w:hAnsi="Arial"/>
                <w:color w:val="000000" w:themeColor="text1"/>
                <w:sz w:val="22"/>
                <w:szCs w:val="22"/>
              </w:rPr>
              <w:t xml:space="preserve"> disclosure</w:t>
            </w:r>
            <w:r w:rsidR="0041075B">
              <w:rPr>
                <w:rFonts w:ascii="Arial" w:hAnsi="Arial"/>
                <w:color w:val="000000" w:themeColor="text1"/>
                <w:sz w:val="22"/>
                <w:szCs w:val="22"/>
              </w:rPr>
              <w:t>.</w:t>
            </w:r>
          </w:p>
          <w:p w:rsidR="006357A3" w:rsidRDefault="006357A3" w:rsidP="006357A3">
            <w:pPr>
              <w:pStyle w:val="ListParagraph"/>
              <w:numPr>
                <w:ilvl w:val="0"/>
                <w:numId w:val="46"/>
              </w:numPr>
              <w:ind w:right="216"/>
              <w:rPr>
                <w:rFonts w:ascii="Arial" w:hAnsi="Arial" w:cs="Arial"/>
                <w:color w:val="auto"/>
                <w:sz w:val="22"/>
                <w:szCs w:val="22"/>
              </w:rPr>
            </w:pPr>
            <w:r w:rsidRPr="001D0370">
              <w:rPr>
                <w:rFonts w:ascii="Arial" w:hAnsi="Arial" w:cs="Arial"/>
                <w:color w:val="000000" w:themeColor="text1"/>
                <w:sz w:val="22"/>
                <w:szCs w:val="22"/>
              </w:rPr>
              <w:t xml:space="preserve">If maintained electronically, </w:t>
            </w:r>
            <w:r w:rsidR="003E2AF3" w:rsidRPr="001D0370">
              <w:rPr>
                <w:rFonts w:ascii="Arial" w:hAnsi="Arial" w:cs="Arial"/>
                <w:color w:val="000000" w:themeColor="text1"/>
                <w:sz w:val="22"/>
                <w:szCs w:val="22"/>
              </w:rPr>
              <w:t xml:space="preserve">data </w:t>
            </w:r>
            <w:r w:rsidR="0041075B">
              <w:rPr>
                <w:rFonts w:ascii="Arial" w:hAnsi="Arial" w:cs="Arial"/>
                <w:color w:val="000000" w:themeColor="text1"/>
                <w:sz w:val="22"/>
                <w:szCs w:val="22"/>
              </w:rPr>
              <w:t>must</w:t>
            </w:r>
            <w:r w:rsidR="0041075B" w:rsidRPr="001D0370">
              <w:rPr>
                <w:rFonts w:ascii="Arial" w:hAnsi="Arial" w:cs="Arial"/>
                <w:color w:val="000000" w:themeColor="text1"/>
                <w:sz w:val="22"/>
                <w:szCs w:val="22"/>
              </w:rPr>
              <w:t xml:space="preserve"> </w:t>
            </w:r>
            <w:r w:rsidR="003E2AF3" w:rsidRPr="001D0370">
              <w:rPr>
                <w:rFonts w:ascii="Arial" w:hAnsi="Arial" w:cs="Arial"/>
                <w:color w:val="000000" w:themeColor="text1"/>
                <w:sz w:val="22"/>
                <w:szCs w:val="22"/>
              </w:rPr>
              <w:t>be</w:t>
            </w:r>
            <w:r w:rsidRPr="001D0370">
              <w:rPr>
                <w:rFonts w:ascii="Arial" w:hAnsi="Arial" w:cs="Arial"/>
                <w:color w:val="000000" w:themeColor="text1"/>
                <w:sz w:val="22"/>
                <w:szCs w:val="22"/>
              </w:rPr>
              <w:t xml:space="preserve"> password protected and </w:t>
            </w:r>
            <w:r w:rsidRPr="006357A3">
              <w:rPr>
                <w:rFonts w:ascii="Arial" w:hAnsi="Arial" w:cs="Arial"/>
                <w:color w:val="auto"/>
                <w:sz w:val="22"/>
                <w:szCs w:val="22"/>
              </w:rPr>
              <w:t xml:space="preserve">encrypted </w:t>
            </w:r>
          </w:p>
          <w:p w:rsidR="003E2AF3" w:rsidRDefault="003E2AF3" w:rsidP="003E2AF3">
            <w:pPr>
              <w:pStyle w:val="ListParagraph"/>
              <w:numPr>
                <w:ilvl w:val="1"/>
                <w:numId w:val="46"/>
              </w:numPr>
              <w:ind w:right="216"/>
              <w:rPr>
                <w:rFonts w:ascii="Arial" w:hAnsi="Arial" w:cs="Arial"/>
                <w:color w:val="auto"/>
                <w:sz w:val="22"/>
                <w:szCs w:val="22"/>
              </w:rPr>
            </w:pPr>
            <w:r>
              <w:rPr>
                <w:rFonts w:ascii="Arial" w:hAnsi="Arial" w:cs="Arial"/>
                <w:color w:val="auto"/>
                <w:sz w:val="22"/>
                <w:szCs w:val="22"/>
              </w:rPr>
              <w:t xml:space="preserve">Identifiable human data, including protected health information and research data should not be stored on Google Drive as privacy protections for this storage device are not deemed adequate per UCI </w:t>
            </w:r>
            <w:r w:rsidR="0041075B">
              <w:rPr>
                <w:rFonts w:ascii="Arial" w:hAnsi="Arial" w:cs="Arial"/>
                <w:color w:val="auto"/>
                <w:sz w:val="22"/>
                <w:szCs w:val="22"/>
              </w:rPr>
              <w:t>Office of Technology.</w:t>
            </w:r>
          </w:p>
          <w:p w:rsidR="003E2AF3" w:rsidRPr="006357A3" w:rsidRDefault="003E2AF3" w:rsidP="006357A3">
            <w:pPr>
              <w:pStyle w:val="ListParagraph"/>
              <w:numPr>
                <w:ilvl w:val="0"/>
                <w:numId w:val="46"/>
              </w:numPr>
              <w:ind w:right="216"/>
              <w:rPr>
                <w:rFonts w:ascii="Arial" w:hAnsi="Arial" w:cs="Arial"/>
                <w:color w:val="auto"/>
                <w:sz w:val="22"/>
                <w:szCs w:val="22"/>
              </w:rPr>
            </w:pPr>
            <w:r>
              <w:rPr>
                <w:rFonts w:ascii="Arial" w:hAnsi="Arial" w:cs="Arial"/>
                <w:color w:val="auto"/>
                <w:sz w:val="22"/>
                <w:szCs w:val="22"/>
              </w:rPr>
              <w:t>If maintained</w:t>
            </w:r>
            <w:r w:rsidR="0041075B">
              <w:rPr>
                <w:rFonts w:ascii="Arial" w:hAnsi="Arial" w:cs="Arial"/>
                <w:color w:val="auto"/>
                <w:sz w:val="22"/>
                <w:szCs w:val="22"/>
              </w:rPr>
              <w:t xml:space="preserve"> in</w:t>
            </w:r>
            <w:r>
              <w:rPr>
                <w:rFonts w:ascii="Arial" w:hAnsi="Arial" w:cs="Arial"/>
                <w:color w:val="auto"/>
                <w:sz w:val="22"/>
                <w:szCs w:val="22"/>
              </w:rPr>
              <w:t xml:space="preserve"> hard copy, data </w:t>
            </w:r>
            <w:r w:rsidR="0041075B">
              <w:rPr>
                <w:rFonts w:ascii="Arial" w:hAnsi="Arial" w:cs="Arial"/>
                <w:color w:val="auto"/>
                <w:sz w:val="22"/>
                <w:szCs w:val="22"/>
              </w:rPr>
              <w:t xml:space="preserve">must </w:t>
            </w:r>
            <w:r>
              <w:rPr>
                <w:rFonts w:ascii="Arial" w:hAnsi="Arial" w:cs="Arial"/>
                <w:color w:val="auto"/>
                <w:sz w:val="22"/>
                <w:szCs w:val="22"/>
              </w:rPr>
              <w:t xml:space="preserve">be stored in a locked </w:t>
            </w:r>
            <w:r w:rsidR="001D0370">
              <w:rPr>
                <w:rFonts w:ascii="Arial" w:hAnsi="Arial" w:cs="Arial"/>
                <w:color w:val="auto"/>
                <w:sz w:val="22"/>
                <w:szCs w:val="22"/>
              </w:rPr>
              <w:t>area that is not accessible to non-study team members</w:t>
            </w:r>
            <w:r w:rsidR="0041075B">
              <w:rPr>
                <w:rFonts w:ascii="Arial" w:hAnsi="Arial" w:cs="Arial"/>
                <w:color w:val="auto"/>
                <w:sz w:val="22"/>
                <w:szCs w:val="22"/>
              </w:rPr>
              <w:t>.</w:t>
            </w:r>
          </w:p>
          <w:p w:rsidR="007B0140" w:rsidRPr="00B52115" w:rsidRDefault="007B0140" w:rsidP="003E2AF3">
            <w:pPr>
              <w:ind w:right="216"/>
              <w:rPr>
                <w:rFonts w:ascii="Arial" w:hAnsi="Arial" w:cs="Arial"/>
                <w:color w:val="auto"/>
                <w:sz w:val="22"/>
                <w:szCs w:val="22"/>
              </w:rPr>
            </w:pPr>
          </w:p>
        </w:tc>
      </w:tr>
      <w:tr w:rsidR="00D376AD" w:rsidRPr="00B52115" w:rsidTr="00754C40">
        <w:trPr>
          <w:trHeight w:val="815"/>
        </w:trPr>
        <w:tc>
          <w:tcPr>
            <w:tcW w:w="10350" w:type="dxa"/>
            <w:shd w:val="clear" w:color="auto" w:fill="DBE5F1" w:themeFill="accent1" w:themeFillTint="33"/>
          </w:tcPr>
          <w:p w:rsidR="00D376AD" w:rsidRPr="00B52115" w:rsidRDefault="00D376AD">
            <w:pPr>
              <w:ind w:right="216"/>
              <w:rPr>
                <w:rFonts w:ascii="Arial" w:hAnsi="Arial" w:cs="Arial"/>
                <w:color w:val="000000"/>
                <w:sz w:val="22"/>
                <w:szCs w:val="22"/>
              </w:rPr>
            </w:pPr>
          </w:p>
          <w:p w:rsidR="00EE39C9" w:rsidRDefault="00D376AD" w:rsidP="00EE39C9">
            <w:pPr>
              <w:pStyle w:val="ListParagraph"/>
              <w:numPr>
                <w:ilvl w:val="0"/>
                <w:numId w:val="32"/>
              </w:numPr>
              <w:tabs>
                <w:tab w:val="num" w:pos="432"/>
              </w:tabs>
              <w:ind w:right="216" w:hanging="3708"/>
              <w:rPr>
                <w:rFonts w:ascii="Arial" w:hAnsi="Arial" w:cs="Arial"/>
                <w:b/>
                <w:color w:val="000000"/>
                <w:sz w:val="22"/>
                <w:szCs w:val="22"/>
              </w:rPr>
            </w:pPr>
            <w:r w:rsidRPr="008038A9">
              <w:rPr>
                <w:rFonts w:ascii="Arial" w:hAnsi="Arial" w:cs="Arial"/>
                <w:b/>
                <w:color w:val="000000"/>
                <w:sz w:val="22"/>
                <w:szCs w:val="22"/>
              </w:rPr>
              <w:t xml:space="preserve">Explain how long </w:t>
            </w:r>
            <w:r w:rsidR="007349CB" w:rsidRPr="008038A9">
              <w:rPr>
                <w:rFonts w:ascii="Arial" w:hAnsi="Arial" w:cs="Arial"/>
                <w:b/>
                <w:color w:val="000000"/>
                <w:sz w:val="22"/>
                <w:szCs w:val="22"/>
              </w:rPr>
              <w:t xml:space="preserve">ALL </w:t>
            </w:r>
            <w:r w:rsidRPr="008038A9">
              <w:rPr>
                <w:rFonts w:ascii="Arial" w:hAnsi="Arial" w:cs="Arial"/>
                <w:b/>
                <w:color w:val="000000"/>
                <w:sz w:val="22"/>
                <w:szCs w:val="22"/>
                <w:u w:val="single"/>
              </w:rPr>
              <w:t>subject identifi</w:t>
            </w:r>
            <w:r w:rsidR="008038A9" w:rsidRPr="008038A9">
              <w:rPr>
                <w:rFonts w:ascii="Arial" w:hAnsi="Arial" w:cs="Arial"/>
                <w:b/>
                <w:color w:val="000000"/>
                <w:sz w:val="22"/>
                <w:szCs w:val="22"/>
                <w:u w:val="single"/>
              </w:rPr>
              <w:t>ers</w:t>
            </w:r>
            <w:r w:rsidR="008038A9" w:rsidRPr="00C8000B">
              <w:rPr>
                <w:rFonts w:ascii="Arial" w:hAnsi="Arial"/>
                <w:b/>
                <w:color w:val="000000"/>
                <w:sz w:val="22"/>
                <w:u w:val="single"/>
              </w:rPr>
              <w:t xml:space="preserve"> will be retained. </w:t>
            </w:r>
            <w:r w:rsidRPr="008038A9">
              <w:rPr>
                <w:rFonts w:ascii="Arial" w:hAnsi="Arial" w:cs="Arial"/>
                <w:b/>
                <w:color w:val="000000"/>
                <w:sz w:val="22"/>
                <w:szCs w:val="22"/>
              </w:rPr>
              <w:t xml:space="preserve"> </w:t>
            </w:r>
            <w:r w:rsidR="007349CB" w:rsidRPr="008038A9">
              <w:rPr>
                <w:rFonts w:ascii="Arial" w:hAnsi="Arial" w:cs="Arial"/>
                <w:b/>
                <w:color w:val="000000"/>
                <w:sz w:val="22"/>
                <w:szCs w:val="22"/>
              </w:rPr>
              <w:t>This includes</w:t>
            </w:r>
            <w:r w:rsidR="008038A9" w:rsidRPr="008038A9">
              <w:rPr>
                <w:rFonts w:ascii="Arial" w:hAnsi="Arial" w:cs="Arial"/>
                <w:b/>
                <w:color w:val="000000"/>
                <w:sz w:val="22"/>
                <w:szCs w:val="22"/>
              </w:rPr>
              <w:t xml:space="preserve"> identifiers stored </w:t>
            </w:r>
          </w:p>
          <w:p w:rsidR="00D530FC" w:rsidRPr="006B5ED7" w:rsidRDefault="008038A9" w:rsidP="00EE39C9">
            <w:pPr>
              <w:ind w:left="432" w:right="216"/>
              <w:rPr>
                <w:rFonts w:ascii="Arial" w:hAnsi="Arial" w:cs="Arial"/>
                <w:b/>
                <w:color w:val="000000"/>
                <w:sz w:val="22"/>
                <w:szCs w:val="22"/>
              </w:rPr>
            </w:pPr>
            <w:proofErr w:type="gramStart"/>
            <w:r w:rsidRPr="00EE39C9">
              <w:rPr>
                <w:rFonts w:ascii="Arial" w:hAnsi="Arial" w:cs="Arial"/>
                <w:b/>
                <w:color w:val="000000"/>
                <w:sz w:val="22"/>
                <w:szCs w:val="22"/>
              </w:rPr>
              <w:t>in</w:t>
            </w:r>
            <w:proofErr w:type="gramEnd"/>
            <w:r w:rsidRPr="00EE39C9">
              <w:rPr>
                <w:rFonts w:ascii="Arial" w:hAnsi="Arial" w:cs="Arial"/>
                <w:b/>
                <w:color w:val="000000"/>
                <w:sz w:val="22"/>
                <w:szCs w:val="22"/>
              </w:rPr>
              <w:t xml:space="preserve"> paper format, stored electronically as well as </w:t>
            </w:r>
            <w:r w:rsidR="0041075B">
              <w:rPr>
                <w:rFonts w:ascii="Arial" w:hAnsi="Arial" w:cs="Arial"/>
                <w:b/>
                <w:color w:val="000000"/>
                <w:sz w:val="22"/>
                <w:szCs w:val="22"/>
              </w:rPr>
              <w:t>v</w:t>
            </w:r>
            <w:r w:rsidR="007349CB" w:rsidRPr="006B5ED7">
              <w:rPr>
                <w:rFonts w:ascii="Arial" w:hAnsi="Arial" w:cs="Arial"/>
                <w:b/>
                <w:color w:val="000000"/>
                <w:sz w:val="22"/>
                <w:szCs w:val="22"/>
              </w:rPr>
              <w:t>ideo</w:t>
            </w:r>
            <w:r>
              <w:rPr>
                <w:rFonts w:ascii="Arial" w:hAnsi="Arial" w:cs="Arial"/>
                <w:b/>
                <w:color w:val="000000"/>
                <w:sz w:val="22"/>
                <w:szCs w:val="22"/>
              </w:rPr>
              <w:t xml:space="preserve"> recordings</w:t>
            </w:r>
            <w:r w:rsidR="00C14B9E">
              <w:rPr>
                <w:rFonts w:ascii="Arial" w:hAnsi="Arial" w:cs="Arial"/>
                <w:b/>
                <w:color w:val="000000"/>
                <w:sz w:val="22"/>
                <w:szCs w:val="22"/>
              </w:rPr>
              <w:t xml:space="preserve">, </w:t>
            </w:r>
            <w:r w:rsidR="007349CB" w:rsidRPr="006B5ED7">
              <w:rPr>
                <w:rFonts w:ascii="Arial" w:hAnsi="Arial" w:cs="Arial"/>
                <w:b/>
                <w:color w:val="000000"/>
                <w:sz w:val="22"/>
                <w:szCs w:val="22"/>
              </w:rPr>
              <w:t>audio recordings, photo</w:t>
            </w:r>
            <w:r>
              <w:rPr>
                <w:rFonts w:ascii="Arial" w:hAnsi="Arial" w:cs="Arial"/>
                <w:b/>
                <w:color w:val="000000"/>
                <w:sz w:val="22"/>
                <w:szCs w:val="22"/>
              </w:rPr>
              <w:t>graphs</w:t>
            </w:r>
            <w:r w:rsidR="007349CB" w:rsidRPr="006B5ED7">
              <w:rPr>
                <w:rFonts w:ascii="Arial" w:hAnsi="Arial" w:cs="Arial"/>
                <w:b/>
                <w:color w:val="000000"/>
                <w:sz w:val="22"/>
                <w:szCs w:val="22"/>
              </w:rPr>
              <w:t xml:space="preserve">, etc. </w:t>
            </w:r>
          </w:p>
          <w:p w:rsidR="00D376AD" w:rsidRPr="00B52115" w:rsidRDefault="00D376AD">
            <w:pPr>
              <w:ind w:right="216"/>
              <w:rPr>
                <w:rFonts w:ascii="Arial" w:hAnsi="Arial" w:cs="Arial"/>
                <w:sz w:val="22"/>
                <w:szCs w:val="22"/>
              </w:rPr>
            </w:pPr>
          </w:p>
        </w:tc>
      </w:tr>
      <w:tr w:rsidR="00D376AD" w:rsidRPr="00B52115" w:rsidTr="00754C40">
        <w:trPr>
          <w:trHeight w:val="815"/>
        </w:trPr>
        <w:tc>
          <w:tcPr>
            <w:tcW w:w="10350" w:type="dxa"/>
          </w:tcPr>
          <w:p w:rsidR="00D530FC" w:rsidRPr="00C14B9E" w:rsidRDefault="00B92A89" w:rsidP="00D530FC">
            <w:pPr>
              <w:ind w:right="216"/>
              <w:rPr>
                <w:rFonts w:ascii="Arial" w:hAnsi="Arial" w:cs="Arial"/>
                <w:color w:val="000000" w:themeColor="text1"/>
                <w:sz w:val="22"/>
                <w:szCs w:val="22"/>
              </w:rPr>
            </w:pPr>
            <w:r w:rsidRPr="0015060E">
              <w:rPr>
                <w:rFonts w:ascii="Arial" w:hAnsi="Arial" w:cs="Arial"/>
              </w:rPr>
              <w:object w:dxaOrig="1440" w:dyaOrig="1440">
                <v:shape id="_x0000_i1392" type="#_x0000_t75" style="width:11.25pt;height:18pt" o:ole="">
                  <v:imagedata r:id="rId10" o:title=""/>
                </v:shape>
                <w:control r:id="rId115" w:name="CheckBox115111513114453416713214312111112" w:shapeid="_x0000_i1392"/>
              </w:object>
            </w:r>
            <w:r w:rsidR="00EF548C" w:rsidRPr="003751C7">
              <w:rPr>
                <w:rFonts w:ascii="Arial" w:hAnsi="Arial" w:cs="Arial"/>
              </w:rPr>
              <w:t xml:space="preserve">  </w:t>
            </w:r>
            <w:r w:rsidR="008038A9" w:rsidRPr="00C14B9E">
              <w:rPr>
                <w:rFonts w:ascii="Arial" w:hAnsi="Arial" w:cs="Arial"/>
                <w:color w:val="000000" w:themeColor="text1"/>
                <w:sz w:val="22"/>
                <w:szCs w:val="22"/>
              </w:rPr>
              <w:t>Removed after data collection.</w:t>
            </w:r>
          </w:p>
          <w:p w:rsidR="008038A9" w:rsidRPr="00C14B9E" w:rsidRDefault="00B92A89" w:rsidP="00EF548C">
            <w:pPr>
              <w:ind w:right="216"/>
              <w:rPr>
                <w:rFonts w:ascii="Arial" w:hAnsi="Arial" w:cs="Arial"/>
                <w:color w:val="000000" w:themeColor="text1"/>
                <w:sz w:val="22"/>
                <w:szCs w:val="22"/>
              </w:rPr>
            </w:pPr>
            <w:r w:rsidRPr="0015060E">
              <w:rPr>
                <w:rFonts w:ascii="Arial" w:hAnsi="Arial" w:cs="Arial"/>
              </w:rPr>
              <w:object w:dxaOrig="1440" w:dyaOrig="1440">
                <v:shape id="_x0000_i1394" type="#_x0000_t75" style="width:11.25pt;height:18pt" o:ole="">
                  <v:imagedata r:id="rId10" o:title=""/>
                </v:shape>
                <w:control r:id="rId116" w:name="CheckBox115111513114453416713214312111113" w:shapeid="_x0000_i1394"/>
              </w:object>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Removed after data analysis.</w:t>
            </w:r>
          </w:p>
          <w:p w:rsidR="00D376AD" w:rsidRPr="00C14B9E" w:rsidRDefault="00B92A89" w:rsidP="0070658E">
            <w:pPr>
              <w:ind w:left="432" w:right="216" w:hanging="432"/>
              <w:rPr>
                <w:rFonts w:ascii="Arial" w:hAnsi="Arial" w:cs="Arial"/>
                <w:color w:val="000000" w:themeColor="text1"/>
                <w:sz w:val="22"/>
                <w:szCs w:val="22"/>
              </w:rPr>
            </w:pPr>
            <w:r w:rsidRPr="0015060E">
              <w:rPr>
                <w:rFonts w:ascii="Arial" w:hAnsi="Arial" w:cs="Arial"/>
              </w:rPr>
              <w:object w:dxaOrig="1440" w:dyaOrig="1440">
                <v:shape id="_x0000_i1396" type="#_x0000_t75" style="width:11.25pt;height:18pt" o:ole="">
                  <v:imagedata r:id="rId10" o:title=""/>
                </v:shape>
                <w:control r:id="rId117" w:name="CheckBox115111513114453416713214312111114" w:shapeid="_x0000_i1396"/>
              </w:object>
            </w:r>
            <w:r w:rsidR="00EF548C" w:rsidRPr="003751C7">
              <w:rPr>
                <w:rFonts w:ascii="Arial" w:hAnsi="Arial" w:cs="Arial"/>
              </w:rPr>
              <w:t xml:space="preserve">  </w:t>
            </w:r>
            <w:r w:rsidR="00EF548C">
              <w:rPr>
                <w:rFonts w:ascii="Arial" w:hAnsi="Arial" w:cs="Arial"/>
              </w:rPr>
              <w:t xml:space="preserve"> </w:t>
            </w:r>
            <w:r w:rsidR="007349CB" w:rsidRPr="00C14B9E">
              <w:rPr>
                <w:rFonts w:ascii="Arial" w:hAnsi="Arial" w:cs="Arial"/>
                <w:color w:val="000000" w:themeColor="text1"/>
                <w:sz w:val="22"/>
                <w:szCs w:val="22"/>
              </w:rPr>
              <w:t>Destroy after publication/presentation</w:t>
            </w:r>
            <w:r w:rsidR="00873AE9" w:rsidRPr="00C14B9E">
              <w:rPr>
                <w:rFonts w:ascii="Arial" w:hAnsi="Arial" w:cs="Arial"/>
                <w:color w:val="000000" w:themeColor="text1"/>
                <w:sz w:val="22"/>
                <w:szCs w:val="22"/>
              </w:rPr>
              <w:t xml:space="preserve"> or end of study</w:t>
            </w:r>
          </w:p>
          <w:p w:rsidR="008038A9" w:rsidRPr="00EF548C" w:rsidRDefault="00B92A89" w:rsidP="00EF548C">
            <w:pPr>
              <w:ind w:left="432" w:right="216" w:hanging="432"/>
              <w:rPr>
                <w:rFonts w:ascii="Arial" w:hAnsi="Arial" w:cs="Arial"/>
                <w:color w:val="000000" w:themeColor="text1"/>
                <w:sz w:val="22"/>
                <w:szCs w:val="22"/>
              </w:rPr>
            </w:pPr>
            <w:r w:rsidRPr="0015060E">
              <w:rPr>
                <w:rFonts w:ascii="Arial" w:hAnsi="Arial" w:cs="Arial"/>
              </w:rPr>
              <w:object w:dxaOrig="1440" w:dyaOrig="1440">
                <v:shape id="_x0000_i1398" type="#_x0000_t75" style="width:11.25pt;height:18pt" o:ole="">
                  <v:imagedata r:id="rId10" o:title=""/>
                </v:shape>
                <w:control r:id="rId118" w:name="CheckBox115111513114453416713214312111115" w:shapeid="_x0000_i1398"/>
              </w:object>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 xml:space="preserve">Maintained Indefinitely.  Provide rationale: </w:t>
            </w:r>
          </w:p>
        </w:tc>
      </w:tr>
    </w:tbl>
    <w:p w:rsidR="000F5D90" w:rsidRPr="001D0370" w:rsidRDefault="00BB007B" w:rsidP="0070658E">
      <w:pPr>
        <w:keepNext/>
        <w:ind w:right="1260"/>
        <w:rPr>
          <w:rFonts w:ascii="Arial" w:hAnsi="Arial" w:cs="Arial"/>
          <w:i/>
          <w:color w:val="FF0000"/>
          <w:sz w:val="22"/>
          <w:szCs w:val="22"/>
        </w:rPr>
      </w:pPr>
      <w:r w:rsidRPr="0015060E">
        <w:rPr>
          <w:rFonts w:ascii="Arial" w:hAnsi="Arial" w:cs="Arial"/>
          <w:b/>
          <w:noProof/>
          <w:sz w:val="22"/>
          <w:szCs w:val="22"/>
        </w:rPr>
        <w:drawing>
          <wp:inline distT="0" distB="0" distL="0" distR="0">
            <wp:extent cx="279400" cy="279400"/>
            <wp:effectExtent l="0" t="0" r="0" b="0"/>
            <wp:docPr id="4" name="Picture 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347200000[1]"/>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 cy="279400"/>
                    </a:xfrm>
                    <a:prstGeom prst="rect">
                      <a:avLst/>
                    </a:prstGeom>
                    <a:noFill/>
                    <a:ln>
                      <a:noFill/>
                    </a:ln>
                  </pic:spPr>
                </pic:pic>
              </a:graphicData>
            </a:graphic>
          </wp:inline>
        </w:drawing>
      </w:r>
      <w:r w:rsidR="006D1D31" w:rsidRPr="00B52115">
        <w:rPr>
          <w:rFonts w:ascii="Arial" w:hAnsi="Arial" w:cs="Arial"/>
          <w:b/>
          <w:sz w:val="22"/>
          <w:szCs w:val="22"/>
        </w:rPr>
        <w:t xml:space="preserve"> </w:t>
      </w:r>
      <w:r w:rsidR="004B77FA" w:rsidRPr="001D0370">
        <w:rPr>
          <w:rFonts w:ascii="Arial" w:hAnsi="Arial" w:cs="Arial"/>
          <w:b/>
          <w:i/>
          <w:color w:val="C00000"/>
          <w:sz w:val="22"/>
          <w:szCs w:val="22"/>
          <w:u w:val="single"/>
        </w:rPr>
        <w:t>IMPORTANT TIME</w:t>
      </w:r>
      <w:r w:rsidR="00A154ED" w:rsidRPr="001D0370">
        <w:rPr>
          <w:rFonts w:ascii="Arial" w:hAnsi="Arial" w:cs="Arial"/>
          <w:b/>
          <w:i/>
          <w:color w:val="C00000"/>
          <w:sz w:val="22"/>
          <w:szCs w:val="22"/>
          <w:u w:val="single"/>
        </w:rPr>
        <w:t xml:space="preserve"> </w:t>
      </w:r>
      <w:r w:rsidR="004B77FA" w:rsidRPr="001D0370">
        <w:rPr>
          <w:rFonts w:ascii="Arial" w:hAnsi="Arial" w:cs="Arial"/>
          <w:b/>
          <w:i/>
          <w:color w:val="C00000"/>
          <w:sz w:val="22"/>
          <w:szCs w:val="22"/>
          <w:u w:val="single"/>
        </w:rPr>
        <w:t>SAVER:</w:t>
      </w:r>
      <w:r w:rsidR="004B77FA" w:rsidRPr="001D0370">
        <w:rPr>
          <w:rFonts w:ascii="Arial" w:hAnsi="Arial" w:cs="Arial"/>
          <w:b/>
          <w:i/>
          <w:color w:val="C00000"/>
          <w:sz w:val="22"/>
          <w:szCs w:val="22"/>
        </w:rPr>
        <w:t xml:space="preserve">  </w:t>
      </w:r>
      <w:r w:rsidR="0081255F" w:rsidRPr="001D0370">
        <w:rPr>
          <w:rFonts w:ascii="Arial" w:hAnsi="Arial" w:cs="Arial"/>
          <w:i/>
          <w:color w:val="C00000"/>
          <w:sz w:val="22"/>
          <w:szCs w:val="22"/>
        </w:rPr>
        <w:t xml:space="preserve">ONLY COMPLETE </w:t>
      </w:r>
      <w:r w:rsidR="008038A9">
        <w:rPr>
          <w:rFonts w:ascii="Arial" w:hAnsi="Arial" w:cs="Arial"/>
          <w:i/>
          <w:color w:val="C00000"/>
          <w:sz w:val="22"/>
          <w:szCs w:val="22"/>
        </w:rPr>
        <w:t>S</w:t>
      </w:r>
      <w:r w:rsidR="000F5D90" w:rsidRPr="001D0370">
        <w:rPr>
          <w:rFonts w:ascii="Arial" w:hAnsi="Arial" w:cs="Arial"/>
          <w:i/>
          <w:color w:val="C00000"/>
          <w:sz w:val="22"/>
          <w:szCs w:val="22"/>
        </w:rPr>
        <w:t>ection</w:t>
      </w:r>
      <w:r w:rsidR="001D0370" w:rsidRPr="001D0370">
        <w:rPr>
          <w:rFonts w:ascii="Arial" w:hAnsi="Arial" w:cs="Arial"/>
          <w:i/>
          <w:color w:val="C00000"/>
          <w:sz w:val="22"/>
          <w:szCs w:val="22"/>
        </w:rPr>
        <w:t xml:space="preserve"> 9 </w:t>
      </w:r>
      <w:r w:rsidR="00E6115D" w:rsidRPr="001D0370">
        <w:rPr>
          <w:rFonts w:ascii="Arial" w:hAnsi="Arial" w:cs="Arial"/>
          <w:i/>
          <w:color w:val="C00000"/>
          <w:sz w:val="22"/>
          <w:szCs w:val="22"/>
        </w:rPr>
        <w:t xml:space="preserve">if you are </w:t>
      </w:r>
    </w:p>
    <w:p w:rsidR="006923F4" w:rsidRPr="001D0370" w:rsidRDefault="000F5D90" w:rsidP="00CA47B2">
      <w:pPr>
        <w:keepNext/>
        <w:ind w:right="1260"/>
        <w:rPr>
          <w:rFonts w:ascii="Arial" w:hAnsi="Arial" w:cs="Arial"/>
          <w:b/>
          <w:i/>
          <w:color w:val="FF0000"/>
          <w:sz w:val="22"/>
          <w:szCs w:val="22"/>
        </w:rPr>
      </w:pPr>
      <w:r w:rsidRPr="001D0370">
        <w:rPr>
          <w:rFonts w:ascii="Arial" w:hAnsi="Arial" w:cs="Arial"/>
          <w:i/>
          <w:color w:val="C00000"/>
          <w:sz w:val="22"/>
          <w:szCs w:val="22"/>
        </w:rPr>
        <w:t xml:space="preserve">    </w:t>
      </w:r>
      <w:r w:rsidR="00E6115D" w:rsidRPr="001D0370">
        <w:rPr>
          <w:rFonts w:ascii="Arial" w:hAnsi="Arial" w:cs="Arial"/>
          <w:i/>
          <w:color w:val="C00000"/>
          <w:sz w:val="22"/>
          <w:szCs w:val="22"/>
        </w:rPr>
        <w:t xml:space="preserve">    </w:t>
      </w:r>
      <w:proofErr w:type="gramStart"/>
      <w:r w:rsidR="009A7FA5" w:rsidRPr="001D0370">
        <w:rPr>
          <w:rFonts w:ascii="Arial" w:hAnsi="Arial" w:cs="Arial"/>
          <w:i/>
          <w:color w:val="C00000"/>
          <w:sz w:val="22"/>
          <w:szCs w:val="22"/>
        </w:rPr>
        <w:t>requesting</w:t>
      </w:r>
      <w:proofErr w:type="gramEnd"/>
      <w:r w:rsidR="009A7FA5" w:rsidRPr="001D0370">
        <w:rPr>
          <w:rFonts w:ascii="Arial" w:hAnsi="Arial" w:cs="Arial"/>
          <w:i/>
          <w:color w:val="C00000"/>
          <w:sz w:val="22"/>
          <w:szCs w:val="22"/>
        </w:rPr>
        <w:t xml:space="preserve"> </w:t>
      </w:r>
      <w:hyperlink r:id="rId119" w:history="1">
        <w:r w:rsidR="009A7FA5" w:rsidRPr="001D0370">
          <w:rPr>
            <w:rStyle w:val="Hyperlink"/>
            <w:rFonts w:ascii="Arial" w:hAnsi="Arial" w:cs="Arial"/>
            <w:i/>
            <w:sz w:val="22"/>
            <w:szCs w:val="22"/>
          </w:rPr>
          <w:t xml:space="preserve">Exempt </w:t>
        </w:r>
        <w:r w:rsidR="005E4154" w:rsidRPr="001D0370">
          <w:rPr>
            <w:rStyle w:val="Hyperlink"/>
            <w:rFonts w:ascii="Arial" w:hAnsi="Arial" w:cs="Arial"/>
            <w:i/>
            <w:sz w:val="22"/>
            <w:szCs w:val="22"/>
          </w:rPr>
          <w:t xml:space="preserve">Registration </w:t>
        </w:r>
        <w:r w:rsidR="00866644" w:rsidRPr="001D0370">
          <w:rPr>
            <w:rStyle w:val="Hyperlink"/>
            <w:rFonts w:ascii="Arial" w:hAnsi="Arial" w:cs="Arial"/>
            <w:i/>
            <w:sz w:val="22"/>
            <w:szCs w:val="22"/>
          </w:rPr>
          <w:t xml:space="preserve">under </w:t>
        </w:r>
        <w:r w:rsidR="009A7FA5" w:rsidRPr="001D0370">
          <w:rPr>
            <w:rStyle w:val="Hyperlink"/>
            <w:rFonts w:ascii="Arial" w:hAnsi="Arial" w:cs="Arial"/>
            <w:i/>
            <w:sz w:val="22"/>
            <w:szCs w:val="22"/>
          </w:rPr>
          <w:t>Category 4</w:t>
        </w:r>
      </w:hyperlink>
      <w:r w:rsidR="009A7FA5" w:rsidRPr="001D0370">
        <w:rPr>
          <w:rFonts w:ascii="Arial" w:hAnsi="Arial" w:cs="Arial"/>
          <w:i/>
          <w:color w:val="FF0000"/>
          <w:sz w:val="22"/>
          <w:szCs w:val="22"/>
        </w:rPr>
        <w:t>.</w:t>
      </w:r>
      <w:r w:rsidR="009A7FA5" w:rsidRPr="001D0370">
        <w:rPr>
          <w:rFonts w:ascii="Arial" w:hAnsi="Arial" w:cs="Arial"/>
          <w:b/>
          <w:i/>
          <w:color w:val="FF0000"/>
          <w:sz w:val="22"/>
          <w:szCs w:val="22"/>
        </w:rPr>
        <w:t xml:space="preserve">  </w:t>
      </w:r>
    </w:p>
    <w:p w:rsidR="001D0370" w:rsidRDefault="001D0370">
      <w:pPr>
        <w:rPr>
          <w:rFonts w:ascii="Arial" w:hAnsi="Arial" w:cs="Arial"/>
          <w:b/>
          <w:sz w:val="22"/>
          <w:szCs w:val="22"/>
        </w:rPr>
      </w:pPr>
      <w:r>
        <w:rPr>
          <w:rFonts w:ascii="Arial" w:hAnsi="Arial" w:cs="Arial"/>
          <w:b/>
          <w:sz w:val="22"/>
          <w:szCs w:val="22"/>
        </w:rPr>
        <w:br w:type="page"/>
      </w:r>
    </w:p>
    <w:p w:rsidR="00BB62B5" w:rsidRPr="00B52115" w:rsidRDefault="00BB62B5" w:rsidP="006923F4">
      <w:pPr>
        <w:keepNext/>
        <w:ind w:right="1260"/>
        <w:rPr>
          <w:rFonts w:ascii="Arial" w:hAnsi="Arial" w:cs="Arial"/>
          <w:b/>
          <w:sz w:val="22"/>
          <w:szCs w:val="22"/>
        </w:rPr>
      </w:pPr>
    </w:p>
    <w:p w:rsidR="001D1B54" w:rsidRPr="0070658E" w:rsidRDefault="005A4F54" w:rsidP="005A4F54">
      <w:pPr>
        <w:ind w:right="216"/>
        <w:rPr>
          <w:rFonts w:ascii="Arial" w:hAnsi="Arial" w:cs="Arial"/>
          <w:b/>
          <w:color w:val="auto"/>
          <w:sz w:val="22"/>
          <w:szCs w:val="22"/>
        </w:rPr>
      </w:pPr>
      <w:r w:rsidRPr="00B52115">
        <w:rPr>
          <w:rFonts w:ascii="Arial" w:hAnsi="Arial" w:cs="Arial"/>
          <w:b/>
          <w:color w:val="000000"/>
          <w:sz w:val="22"/>
          <w:szCs w:val="22"/>
          <w:u w:val="single"/>
        </w:rPr>
        <w:t xml:space="preserve">SECTION </w:t>
      </w:r>
      <w:r w:rsidR="001D0370">
        <w:rPr>
          <w:rFonts w:ascii="Arial" w:hAnsi="Arial" w:cs="Arial"/>
          <w:b/>
          <w:color w:val="000000"/>
          <w:sz w:val="22"/>
          <w:szCs w:val="22"/>
          <w:u w:val="single"/>
        </w:rPr>
        <w:t>9</w:t>
      </w:r>
      <w:r w:rsidRPr="00B52115">
        <w:rPr>
          <w:rFonts w:ascii="Arial" w:hAnsi="Arial" w:cs="Arial"/>
          <w:b/>
          <w:color w:val="000000"/>
          <w:sz w:val="22"/>
          <w:szCs w:val="22"/>
          <w:u w:val="single"/>
        </w:rPr>
        <w:t>:</w:t>
      </w:r>
      <w:r w:rsidR="001D1B54">
        <w:rPr>
          <w:rFonts w:ascii="Arial" w:hAnsi="Arial" w:cs="Arial"/>
          <w:color w:val="000000"/>
          <w:sz w:val="22"/>
          <w:szCs w:val="22"/>
        </w:rPr>
        <w:tab/>
      </w:r>
      <w:r w:rsidR="001D1B54" w:rsidRPr="0070658E">
        <w:rPr>
          <w:rFonts w:ascii="Arial" w:hAnsi="Arial" w:cs="Arial"/>
          <w:b/>
          <w:color w:val="000000"/>
          <w:sz w:val="22"/>
          <w:szCs w:val="22"/>
        </w:rPr>
        <w:t>DESCRIBE THE</w:t>
      </w:r>
      <w:r w:rsidR="001D1B54" w:rsidRPr="00CA47B2">
        <w:rPr>
          <w:rFonts w:ascii="Arial" w:hAnsi="Arial"/>
          <w:b/>
          <w:color w:val="000000"/>
          <w:sz w:val="22"/>
        </w:rPr>
        <w:t xml:space="preserve"> </w:t>
      </w:r>
      <w:r w:rsidRPr="0070658E">
        <w:rPr>
          <w:rFonts w:ascii="Arial" w:hAnsi="Arial" w:cs="Arial"/>
          <w:b/>
          <w:color w:val="000000"/>
          <w:sz w:val="22"/>
          <w:szCs w:val="22"/>
        </w:rPr>
        <w:t>BIO</w:t>
      </w:r>
      <w:r w:rsidRPr="0070658E">
        <w:rPr>
          <w:rFonts w:ascii="Arial" w:hAnsi="Arial" w:cs="Arial"/>
          <w:b/>
          <w:color w:val="auto"/>
          <w:sz w:val="22"/>
          <w:szCs w:val="22"/>
        </w:rPr>
        <w:t>SPECIMENS/CHARTS/RECORDS/DATASETS</w:t>
      </w:r>
      <w:r w:rsidR="001D1B54" w:rsidRPr="0070658E">
        <w:rPr>
          <w:rFonts w:ascii="Arial" w:hAnsi="Arial" w:cs="Arial"/>
          <w:b/>
          <w:color w:val="auto"/>
          <w:sz w:val="22"/>
          <w:szCs w:val="22"/>
        </w:rPr>
        <w:t xml:space="preserve"> YOU INTEND TO </w:t>
      </w:r>
    </w:p>
    <w:p w:rsidR="005A4F54" w:rsidRDefault="001D1B54" w:rsidP="005A4F54">
      <w:pPr>
        <w:ind w:right="216"/>
        <w:rPr>
          <w:rFonts w:ascii="Arial" w:hAnsi="Arial" w:cs="Arial"/>
          <w:b/>
          <w:color w:val="auto"/>
          <w:sz w:val="22"/>
          <w:szCs w:val="22"/>
        </w:rPr>
      </w:pPr>
      <w:r w:rsidRPr="0070658E">
        <w:rPr>
          <w:rFonts w:ascii="Arial" w:hAnsi="Arial" w:cs="Arial"/>
          <w:b/>
          <w:color w:val="auto"/>
          <w:sz w:val="22"/>
          <w:szCs w:val="22"/>
        </w:rPr>
        <w:tab/>
      </w:r>
      <w:r w:rsidRPr="0070658E">
        <w:rPr>
          <w:rFonts w:ascii="Arial" w:hAnsi="Arial" w:cs="Arial"/>
          <w:b/>
          <w:color w:val="auto"/>
          <w:sz w:val="22"/>
          <w:szCs w:val="22"/>
        </w:rPr>
        <w:tab/>
        <w:t>COLLECT/</w:t>
      </w:r>
      <w:r w:rsidR="0019582A">
        <w:rPr>
          <w:rFonts w:ascii="Arial" w:hAnsi="Arial" w:cs="Arial"/>
          <w:b/>
          <w:color w:val="auto"/>
          <w:sz w:val="22"/>
          <w:szCs w:val="22"/>
        </w:rPr>
        <w:t xml:space="preserve"> </w:t>
      </w:r>
      <w:r w:rsidRPr="0070658E">
        <w:rPr>
          <w:rFonts w:ascii="Arial" w:hAnsi="Arial" w:cs="Arial"/>
          <w:b/>
          <w:color w:val="auto"/>
          <w:sz w:val="22"/>
          <w:szCs w:val="22"/>
        </w:rPr>
        <w:t>ANALYZE.</w:t>
      </w:r>
    </w:p>
    <w:p w:rsidR="00C14B9E" w:rsidRDefault="00C14B9E" w:rsidP="005A4F54">
      <w:pPr>
        <w:ind w:right="216"/>
        <w:rPr>
          <w:rFonts w:ascii="Arial" w:hAnsi="Arial" w:cs="Arial"/>
          <w:b/>
          <w:color w:val="auto"/>
          <w:sz w:val="22"/>
          <w:szCs w:val="22"/>
        </w:rPr>
      </w:pPr>
    </w:p>
    <w:p w:rsidR="00C14B9E" w:rsidRPr="00C14B9E" w:rsidRDefault="00C14B9E" w:rsidP="005A4F54">
      <w:pPr>
        <w:ind w:right="216"/>
        <w:rPr>
          <w:rFonts w:ascii="Arial" w:hAnsi="Arial" w:cs="Arial"/>
          <w:b/>
          <w:i/>
          <w:color w:val="C00000"/>
          <w:sz w:val="22"/>
          <w:szCs w:val="22"/>
        </w:rPr>
      </w:pPr>
      <w:r w:rsidRPr="00C14B9E">
        <w:rPr>
          <w:rFonts w:ascii="Arial" w:hAnsi="Arial" w:cs="Arial"/>
          <w:b/>
          <w:i/>
          <w:color w:val="C00000"/>
          <w:sz w:val="22"/>
          <w:szCs w:val="22"/>
        </w:rPr>
        <w:t xml:space="preserve">Note: </w:t>
      </w:r>
      <w:r w:rsidRPr="00C14B9E">
        <w:rPr>
          <w:rFonts w:ascii="Arial" w:hAnsi="Arial" w:cs="Arial"/>
          <w:i/>
          <w:color w:val="C00000"/>
          <w:sz w:val="22"/>
          <w:szCs w:val="22"/>
        </w:rPr>
        <w:t>Uploa</w:t>
      </w:r>
      <w:r>
        <w:rPr>
          <w:rFonts w:ascii="Arial" w:hAnsi="Arial" w:cs="Arial"/>
          <w:i/>
          <w:color w:val="C00000"/>
          <w:sz w:val="22"/>
          <w:szCs w:val="22"/>
        </w:rPr>
        <w:t>d a data elements list that includes all the variables to be collected. Keep in mind that if</w:t>
      </w:r>
      <w:r w:rsidRPr="00C14B9E">
        <w:rPr>
          <w:i/>
          <w:color w:val="C00000"/>
          <w:sz w:val="22"/>
          <w:szCs w:val="22"/>
        </w:rPr>
        <w:t xml:space="preserve"> existing data or specimens are anonymous or aggregated (not individual level data) the research would not constitute </w:t>
      </w:r>
      <w:hyperlink r:id="rId120" w:anchor="definition" w:history="1">
        <w:r w:rsidRPr="0050563F">
          <w:rPr>
            <w:rStyle w:val="Hyperlink"/>
            <w:i/>
            <w:sz w:val="22"/>
            <w:szCs w:val="22"/>
          </w:rPr>
          <w:t>human subject research</w:t>
        </w:r>
      </w:hyperlink>
      <w:r>
        <w:rPr>
          <w:i/>
          <w:color w:val="C00000"/>
          <w:sz w:val="22"/>
          <w:szCs w:val="22"/>
        </w:rPr>
        <w:t xml:space="preserve">. </w:t>
      </w:r>
    </w:p>
    <w:p w:rsidR="008A7CDC" w:rsidRPr="00B52115" w:rsidRDefault="008A7CDC" w:rsidP="005A4F54">
      <w:pPr>
        <w:ind w:right="216"/>
        <w:rPr>
          <w:rFonts w:ascii="Arial" w:hAnsi="Arial" w:cs="Arial"/>
          <w:b/>
          <w:color w:val="auto"/>
          <w:sz w:val="22"/>
          <w:szCs w:val="22"/>
        </w:rPr>
      </w:pPr>
    </w:p>
    <w:tbl>
      <w:tblPr>
        <w:tblW w:w="104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6"/>
        <w:gridCol w:w="2652"/>
        <w:gridCol w:w="2077"/>
        <w:gridCol w:w="2602"/>
      </w:tblGrid>
      <w:tr w:rsidR="007349CB" w:rsidRPr="00B52115" w:rsidTr="00754C40">
        <w:tc>
          <w:tcPr>
            <w:tcW w:w="10417" w:type="dxa"/>
            <w:gridSpan w:val="4"/>
            <w:shd w:val="clear" w:color="auto" w:fill="DBE5F1" w:themeFill="accent1" w:themeFillTint="33"/>
          </w:tcPr>
          <w:p w:rsidR="007349CB" w:rsidRDefault="007349CB" w:rsidP="00781FFA">
            <w:pPr>
              <w:ind w:right="216"/>
              <w:rPr>
                <w:rFonts w:ascii="Arial" w:hAnsi="Arial" w:cs="Arial"/>
                <w:bCs/>
                <w:color w:val="auto"/>
                <w:sz w:val="22"/>
                <w:szCs w:val="22"/>
              </w:rPr>
            </w:pPr>
          </w:p>
          <w:p w:rsidR="007349CB" w:rsidRPr="0070658E" w:rsidRDefault="001D1B54" w:rsidP="00CA47B2">
            <w:pPr>
              <w:ind w:right="216"/>
              <w:rPr>
                <w:rFonts w:ascii="Arial" w:hAnsi="Arial" w:cs="Arial"/>
                <w:b/>
                <w:i/>
                <w:color w:val="FF0000"/>
                <w:sz w:val="22"/>
                <w:szCs w:val="22"/>
              </w:rPr>
            </w:pPr>
            <w:r w:rsidRPr="0070658E">
              <w:rPr>
                <w:rFonts w:ascii="Arial" w:hAnsi="Arial" w:cs="Arial"/>
                <w:b/>
                <w:bCs/>
                <w:color w:val="auto"/>
                <w:sz w:val="22"/>
                <w:szCs w:val="22"/>
              </w:rPr>
              <w:t>Complete the table below</w:t>
            </w:r>
            <w:r w:rsidR="007349CB" w:rsidRPr="0070658E">
              <w:rPr>
                <w:rFonts w:ascii="Arial" w:hAnsi="Arial" w:cs="Arial"/>
                <w:b/>
                <w:bCs/>
                <w:color w:val="auto"/>
                <w:sz w:val="22"/>
                <w:szCs w:val="22"/>
              </w:rPr>
              <w:t>.</w:t>
            </w:r>
          </w:p>
          <w:p w:rsidR="007349CB" w:rsidRPr="00B52115" w:rsidRDefault="007349CB" w:rsidP="00781FFA">
            <w:pPr>
              <w:ind w:right="216"/>
              <w:rPr>
                <w:rFonts w:ascii="Arial" w:hAnsi="Arial" w:cs="Arial"/>
                <w:bCs/>
                <w:color w:val="auto"/>
                <w:sz w:val="22"/>
                <w:szCs w:val="22"/>
              </w:rPr>
            </w:pPr>
          </w:p>
        </w:tc>
      </w:tr>
      <w:tr w:rsidR="007349CB" w:rsidRPr="00B52115" w:rsidTr="00754C40">
        <w:tblPrEx>
          <w:tblCellMar>
            <w:left w:w="115" w:type="dxa"/>
            <w:right w:w="115" w:type="dxa"/>
          </w:tblCellMar>
        </w:tblPrEx>
        <w:trPr>
          <w:trHeight w:val="720"/>
        </w:trPr>
        <w:tc>
          <w:tcPr>
            <w:tcW w:w="3086" w:type="dxa"/>
            <w:tcBorders>
              <w:top w:val="single" w:sz="4" w:space="0" w:color="auto"/>
              <w:bottom w:val="single" w:sz="4" w:space="0" w:color="auto"/>
            </w:tcBorders>
            <w:shd w:val="clear" w:color="auto" w:fill="FFFFFF" w:themeFill="background1"/>
            <w:vAlign w:val="center"/>
          </w:tcPr>
          <w:p w:rsidR="007349CB" w:rsidRPr="007A7188" w:rsidRDefault="007349CB" w:rsidP="00781FFA">
            <w:pPr>
              <w:spacing w:line="276" w:lineRule="auto"/>
              <w:ind w:right="57"/>
              <w:jc w:val="center"/>
              <w:rPr>
                <w:rFonts w:ascii="Arial" w:hAnsi="Arial" w:cs="Arial"/>
                <w:b/>
                <w:color w:val="auto"/>
                <w:sz w:val="16"/>
                <w:szCs w:val="16"/>
              </w:rPr>
            </w:pPr>
            <w:r w:rsidRPr="007A7188">
              <w:rPr>
                <w:rFonts w:ascii="Arial" w:hAnsi="Arial" w:cs="Arial"/>
                <w:b/>
                <w:color w:val="auto"/>
                <w:sz w:val="16"/>
                <w:szCs w:val="16"/>
              </w:rPr>
              <w:t>Type of Data/Record/Bio</w:t>
            </w:r>
            <w:r w:rsidR="00EF1161">
              <w:rPr>
                <w:rFonts w:ascii="Arial" w:hAnsi="Arial" w:cs="Arial"/>
                <w:b/>
                <w:color w:val="auto"/>
                <w:sz w:val="16"/>
                <w:szCs w:val="16"/>
              </w:rPr>
              <w:t>-</w:t>
            </w:r>
            <w:r w:rsidRPr="007A7188">
              <w:rPr>
                <w:rFonts w:ascii="Arial" w:hAnsi="Arial" w:cs="Arial"/>
                <w:b/>
                <w:color w:val="auto"/>
                <w:sz w:val="16"/>
                <w:szCs w:val="16"/>
              </w:rPr>
              <w:t>specimen</w:t>
            </w:r>
          </w:p>
          <w:p w:rsidR="007349CB" w:rsidRPr="007A7188" w:rsidRDefault="007349CB" w:rsidP="00781FFA">
            <w:pPr>
              <w:spacing w:line="276" w:lineRule="auto"/>
              <w:ind w:right="57"/>
              <w:jc w:val="center"/>
              <w:rPr>
                <w:rFonts w:ascii="Arial" w:hAnsi="Arial" w:cs="Arial"/>
                <w:color w:val="auto"/>
                <w:sz w:val="16"/>
                <w:szCs w:val="16"/>
              </w:rPr>
            </w:pPr>
            <w:r w:rsidRPr="007A7188">
              <w:rPr>
                <w:rFonts w:ascii="Arial" w:hAnsi="Arial" w:cs="Arial"/>
                <w:b/>
                <w:color w:val="auto"/>
                <w:sz w:val="16"/>
                <w:szCs w:val="16"/>
              </w:rPr>
              <w:t xml:space="preserve">(e.g. city/state records, </w:t>
            </w:r>
            <w:r w:rsidR="001D1B54">
              <w:rPr>
                <w:rFonts w:ascii="Arial" w:hAnsi="Arial" w:cs="Arial"/>
                <w:b/>
                <w:color w:val="auto"/>
                <w:sz w:val="16"/>
                <w:szCs w:val="16"/>
              </w:rPr>
              <w:t xml:space="preserve">existing data set, </w:t>
            </w:r>
            <w:r w:rsidRPr="007A7188">
              <w:rPr>
                <w:rFonts w:ascii="Arial" w:hAnsi="Arial" w:cs="Arial"/>
                <w:b/>
                <w:color w:val="auto"/>
                <w:sz w:val="16"/>
                <w:szCs w:val="16"/>
              </w:rPr>
              <w:t>saliva samples)</w:t>
            </w:r>
          </w:p>
        </w:tc>
        <w:tc>
          <w:tcPr>
            <w:tcW w:w="2652" w:type="dxa"/>
            <w:tcBorders>
              <w:top w:val="single" w:sz="4" w:space="0" w:color="auto"/>
              <w:bottom w:val="single" w:sz="4" w:space="0" w:color="auto"/>
            </w:tcBorders>
            <w:shd w:val="clear" w:color="auto" w:fill="FFFFFF" w:themeFill="background1"/>
            <w:vAlign w:val="center"/>
          </w:tcPr>
          <w:p w:rsidR="007349CB" w:rsidRPr="007A7188" w:rsidRDefault="007349CB" w:rsidP="0070658E">
            <w:pPr>
              <w:spacing w:line="276" w:lineRule="auto"/>
              <w:ind w:right="65"/>
              <w:jc w:val="center"/>
              <w:rPr>
                <w:rFonts w:ascii="Arial" w:hAnsi="Arial" w:cs="Arial"/>
                <w:color w:val="auto"/>
                <w:sz w:val="16"/>
                <w:szCs w:val="16"/>
              </w:rPr>
            </w:pPr>
            <w:r w:rsidRPr="007A7188">
              <w:rPr>
                <w:rFonts w:ascii="Arial" w:hAnsi="Arial" w:cs="Arial"/>
                <w:b/>
                <w:color w:val="auto"/>
                <w:sz w:val="16"/>
                <w:szCs w:val="16"/>
              </w:rPr>
              <w:t xml:space="preserve">Maximum Number of </w:t>
            </w:r>
            <w:r w:rsidR="001D1B54">
              <w:rPr>
                <w:rFonts w:ascii="Arial" w:hAnsi="Arial" w:cs="Arial"/>
                <w:b/>
                <w:color w:val="auto"/>
                <w:sz w:val="16"/>
                <w:szCs w:val="16"/>
              </w:rPr>
              <w:t xml:space="preserve">Individual-level </w:t>
            </w:r>
            <w:r w:rsidRPr="007A7188">
              <w:rPr>
                <w:rFonts w:ascii="Arial" w:hAnsi="Arial" w:cs="Arial"/>
                <w:b/>
                <w:color w:val="auto"/>
                <w:sz w:val="16"/>
                <w:szCs w:val="16"/>
              </w:rPr>
              <w:t>Data</w:t>
            </w:r>
            <w:r w:rsidR="001D1B54">
              <w:rPr>
                <w:rFonts w:ascii="Arial" w:hAnsi="Arial" w:cs="Arial"/>
                <w:b/>
                <w:color w:val="auto"/>
                <w:sz w:val="16"/>
                <w:szCs w:val="16"/>
              </w:rPr>
              <w:t>, Records, Specimens to</w:t>
            </w:r>
            <w:r w:rsidRPr="007A7188">
              <w:rPr>
                <w:rFonts w:ascii="Arial" w:hAnsi="Arial" w:cs="Arial"/>
                <w:b/>
                <w:color w:val="auto"/>
                <w:sz w:val="16"/>
                <w:szCs w:val="16"/>
              </w:rPr>
              <w:t xml:space="preserve"> be Accessed</w:t>
            </w:r>
            <w:r w:rsidR="001D1B54">
              <w:rPr>
                <w:rFonts w:ascii="Arial" w:hAnsi="Arial" w:cs="Arial"/>
                <w:b/>
                <w:color w:val="auto"/>
                <w:sz w:val="16"/>
                <w:szCs w:val="16"/>
              </w:rPr>
              <w:t>/Analyzed</w:t>
            </w:r>
          </w:p>
        </w:tc>
        <w:tc>
          <w:tcPr>
            <w:tcW w:w="2077" w:type="dxa"/>
            <w:tcBorders>
              <w:top w:val="single" w:sz="4" w:space="0" w:color="auto"/>
              <w:bottom w:val="single" w:sz="4" w:space="0" w:color="auto"/>
            </w:tcBorders>
            <w:shd w:val="clear" w:color="auto" w:fill="FFFFFF" w:themeFill="background1"/>
            <w:vAlign w:val="center"/>
          </w:tcPr>
          <w:p w:rsidR="007349CB" w:rsidRPr="007A7188" w:rsidRDefault="007349CB" w:rsidP="0070658E">
            <w:pPr>
              <w:spacing w:line="276" w:lineRule="auto"/>
              <w:ind w:right="92"/>
              <w:jc w:val="center"/>
              <w:rPr>
                <w:rFonts w:ascii="Arial" w:hAnsi="Arial" w:cs="Arial"/>
                <w:color w:val="auto"/>
                <w:sz w:val="16"/>
                <w:szCs w:val="16"/>
              </w:rPr>
            </w:pPr>
            <w:r w:rsidRPr="007A7188">
              <w:rPr>
                <w:rFonts w:ascii="Arial" w:hAnsi="Arial" w:cs="Arial"/>
                <w:b/>
                <w:color w:val="auto"/>
                <w:sz w:val="16"/>
                <w:szCs w:val="16"/>
              </w:rPr>
              <w:t xml:space="preserve">Source of the </w:t>
            </w:r>
            <w:r w:rsidR="001D1B54" w:rsidRPr="007A7188">
              <w:rPr>
                <w:rFonts w:ascii="Arial" w:hAnsi="Arial" w:cs="Arial"/>
                <w:b/>
                <w:color w:val="auto"/>
                <w:sz w:val="16"/>
                <w:szCs w:val="16"/>
              </w:rPr>
              <w:t>Data</w:t>
            </w:r>
            <w:r w:rsidR="001D1B54">
              <w:rPr>
                <w:rFonts w:ascii="Arial" w:hAnsi="Arial" w:cs="Arial"/>
                <w:b/>
                <w:color w:val="auto"/>
                <w:sz w:val="16"/>
                <w:szCs w:val="16"/>
              </w:rPr>
              <w:t xml:space="preserve">/Specimens </w:t>
            </w:r>
            <w:r w:rsidRPr="007A7188">
              <w:rPr>
                <w:rFonts w:ascii="Arial" w:hAnsi="Arial" w:cs="Arial"/>
                <w:b/>
                <w:color w:val="auto"/>
                <w:sz w:val="16"/>
                <w:szCs w:val="16"/>
              </w:rPr>
              <w:t>(e.g. US census, previous IRB protocol, public database)</w:t>
            </w:r>
          </w:p>
        </w:tc>
        <w:tc>
          <w:tcPr>
            <w:tcW w:w="2602" w:type="dxa"/>
            <w:tcBorders>
              <w:top w:val="single" w:sz="4" w:space="0" w:color="auto"/>
              <w:bottom w:val="single" w:sz="4" w:space="0" w:color="auto"/>
            </w:tcBorders>
            <w:shd w:val="clear" w:color="auto" w:fill="FFFFFF" w:themeFill="background1"/>
            <w:vAlign w:val="center"/>
          </w:tcPr>
          <w:p w:rsidR="001D1B54" w:rsidRDefault="001D1B54" w:rsidP="00781FFA">
            <w:pPr>
              <w:spacing w:line="276" w:lineRule="auto"/>
              <w:ind w:right="114"/>
              <w:jc w:val="center"/>
              <w:rPr>
                <w:rFonts w:ascii="Arial" w:hAnsi="Arial" w:cs="Arial"/>
                <w:b/>
                <w:color w:val="auto"/>
                <w:sz w:val="16"/>
                <w:szCs w:val="16"/>
              </w:rPr>
            </w:pPr>
          </w:p>
          <w:p w:rsidR="007349CB" w:rsidRPr="007A7188" w:rsidRDefault="007349CB" w:rsidP="00781FFA">
            <w:pPr>
              <w:spacing w:line="276" w:lineRule="auto"/>
              <w:ind w:right="114"/>
              <w:jc w:val="center"/>
              <w:rPr>
                <w:rFonts w:ascii="Arial" w:hAnsi="Arial" w:cs="Arial"/>
                <w:b/>
                <w:color w:val="auto"/>
                <w:sz w:val="16"/>
                <w:szCs w:val="16"/>
              </w:rPr>
            </w:pPr>
            <w:r w:rsidRPr="007A7188">
              <w:rPr>
                <w:rFonts w:ascii="Arial" w:hAnsi="Arial" w:cs="Arial"/>
                <w:b/>
                <w:color w:val="auto"/>
                <w:sz w:val="16"/>
                <w:szCs w:val="16"/>
              </w:rPr>
              <w:t>Timeframe of When Data Was Originally Collected (e.g. census data from 2005-2015, DMV records from 2015 to date of IRB approval)</w:t>
            </w:r>
          </w:p>
          <w:p w:rsidR="007349CB" w:rsidRPr="007A7188" w:rsidRDefault="007349CB" w:rsidP="00781FFA">
            <w:pPr>
              <w:spacing w:line="276" w:lineRule="auto"/>
              <w:ind w:right="114"/>
              <w:jc w:val="center"/>
              <w:rPr>
                <w:rFonts w:ascii="Arial" w:hAnsi="Arial" w:cs="Arial"/>
                <w:b/>
                <w:color w:val="auto"/>
                <w:sz w:val="16"/>
                <w:szCs w:val="16"/>
              </w:rPr>
            </w:pPr>
          </w:p>
        </w:tc>
      </w:tr>
      <w:tr w:rsidR="007349CB" w:rsidRPr="00B52115"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52"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077"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02" w:type="dxa"/>
            <w:tcBorders>
              <w:top w:val="single" w:sz="4" w:space="0" w:color="auto"/>
              <w:bottom w:val="single" w:sz="4" w:space="0" w:color="auto"/>
            </w:tcBorders>
            <w:vAlign w:val="center"/>
          </w:tcPr>
          <w:p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r>
      <w:tr w:rsidR="007349CB" w:rsidRPr="00B52115"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r>
      <w:tr w:rsidR="007349CB" w:rsidRPr="00B52115"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rsidR="007349CB" w:rsidRPr="00B52115" w:rsidRDefault="007349CB" w:rsidP="00781FFA">
            <w:pPr>
              <w:spacing w:line="276" w:lineRule="auto"/>
              <w:ind w:right="216"/>
              <w:rPr>
                <w:rFonts w:ascii="Arial" w:hAnsi="Arial" w:cs="Arial"/>
                <w:sz w:val="22"/>
                <w:szCs w:val="22"/>
              </w:rPr>
            </w:pPr>
          </w:p>
        </w:tc>
      </w:tr>
    </w:tbl>
    <w:p w:rsidR="007349CB" w:rsidRPr="00B52115" w:rsidRDefault="007349CB" w:rsidP="007349CB">
      <w:pPr>
        <w:ind w:right="216"/>
        <w:rPr>
          <w:rFonts w:ascii="Arial" w:hAnsi="Arial" w:cs="Arial"/>
          <w:color w:val="auto"/>
          <w:sz w:val="22"/>
          <w:szCs w:val="22"/>
        </w:rPr>
      </w:pPr>
    </w:p>
    <w:p w:rsidR="001C29C9" w:rsidRDefault="001D0370" w:rsidP="001D0370">
      <w:pPr>
        <w:tabs>
          <w:tab w:val="left" w:pos="3435"/>
        </w:tabs>
        <w:ind w:right="216"/>
      </w:pPr>
      <w:r>
        <w:t xml:space="preserve"> </w:t>
      </w:r>
    </w:p>
    <w:p w:rsidR="00B337BC" w:rsidRPr="00754C40" w:rsidRDefault="00B337BC" w:rsidP="00CA47B2">
      <w:pPr>
        <w:rPr>
          <w:rFonts w:ascii="Arial" w:hAnsi="Arial" w:cs="Arial"/>
        </w:rPr>
      </w:pPr>
    </w:p>
    <w:sectPr w:rsidR="00B337BC" w:rsidRPr="00754C40" w:rsidSect="001D0370">
      <w:footerReference w:type="default" r:id="rId121"/>
      <w:footerReference w:type="first" r:id="rId122"/>
      <w:pgSz w:w="12240" w:h="15840" w:code="1"/>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1E2" w:rsidRDefault="00E311E2">
      <w:r>
        <w:separator/>
      </w:r>
    </w:p>
  </w:endnote>
  <w:endnote w:type="continuationSeparator" w:id="0">
    <w:p w:rsidR="00E311E2" w:rsidRDefault="00E311E2">
      <w:r>
        <w:continuationSeparator/>
      </w:r>
    </w:p>
  </w:endnote>
  <w:endnote w:type="continuationNotice" w:id="1">
    <w:p w:rsidR="00E311E2" w:rsidRDefault="00E311E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1E2" w:rsidRPr="009F27B9" w:rsidRDefault="00E311E2" w:rsidP="005A4F54">
    <w:pPr>
      <w:pStyle w:val="Footer"/>
      <w:jc w:val="right"/>
      <w:rPr>
        <w:rFonts w:ascii="Arial" w:hAnsi="Arial" w:cs="Arial"/>
        <w:color w:val="auto"/>
        <w:sz w:val="18"/>
        <w:szCs w:val="18"/>
      </w:rPr>
    </w:pP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PAGE </w:instrText>
    </w:r>
    <w:r w:rsidRPr="009F27B9">
      <w:rPr>
        <w:rStyle w:val="PageNumber"/>
        <w:rFonts w:ascii="Arial" w:hAnsi="Arial" w:cs="Arial"/>
        <w:color w:val="auto"/>
        <w:sz w:val="18"/>
        <w:szCs w:val="18"/>
      </w:rPr>
      <w:fldChar w:fldCharType="separate"/>
    </w:r>
    <w:r w:rsidR="00AA1100">
      <w:rPr>
        <w:rStyle w:val="PageNumber"/>
        <w:rFonts w:ascii="Arial" w:hAnsi="Arial" w:cs="Arial"/>
        <w:noProof/>
        <w:color w:val="auto"/>
        <w:sz w:val="18"/>
        <w:szCs w:val="18"/>
      </w:rPr>
      <w:t>5</w:t>
    </w:r>
    <w:r w:rsidRPr="009F27B9">
      <w:rPr>
        <w:rStyle w:val="PageNumber"/>
        <w:rFonts w:ascii="Arial" w:hAnsi="Arial" w:cs="Arial"/>
        <w:color w:val="auto"/>
        <w:sz w:val="18"/>
        <w:szCs w:val="18"/>
      </w:rPr>
      <w:fldChar w:fldCharType="end"/>
    </w:r>
    <w:r w:rsidRPr="009F27B9">
      <w:rPr>
        <w:rStyle w:val="PageNumber"/>
        <w:rFonts w:ascii="Arial" w:hAnsi="Arial" w:cs="Arial"/>
        <w:color w:val="auto"/>
        <w:sz w:val="18"/>
        <w:szCs w:val="18"/>
      </w:rPr>
      <w:t xml:space="preserve"> of </w:t>
    </w: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NUMPAGES </w:instrText>
    </w:r>
    <w:r w:rsidRPr="009F27B9">
      <w:rPr>
        <w:rStyle w:val="PageNumber"/>
        <w:rFonts w:ascii="Arial" w:hAnsi="Arial" w:cs="Arial"/>
        <w:color w:val="auto"/>
        <w:sz w:val="18"/>
        <w:szCs w:val="18"/>
      </w:rPr>
      <w:fldChar w:fldCharType="separate"/>
    </w:r>
    <w:r w:rsidR="00AA1100">
      <w:rPr>
        <w:rStyle w:val="PageNumber"/>
        <w:rFonts w:ascii="Arial" w:hAnsi="Arial" w:cs="Arial"/>
        <w:noProof/>
        <w:color w:val="auto"/>
        <w:sz w:val="18"/>
        <w:szCs w:val="18"/>
      </w:rPr>
      <w:t>13</w:t>
    </w:r>
    <w:r w:rsidRPr="009F27B9">
      <w:rPr>
        <w:rStyle w:val="PageNumber"/>
        <w:rFonts w:ascii="Arial" w:hAnsi="Arial" w:cs="Arial"/>
        <w:color w:val="auto"/>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1E2" w:rsidRPr="00C8000B" w:rsidRDefault="00E311E2" w:rsidP="005A4F54">
    <w:pPr>
      <w:pStyle w:val="Footer"/>
      <w:jc w:val="right"/>
      <w:rPr>
        <w:color w:val="000000" w:themeColor="text1"/>
        <w:sz w:val="18"/>
        <w:szCs w:val="18"/>
      </w:rPr>
    </w:pPr>
    <w:r w:rsidRPr="00C8000B">
      <w:rPr>
        <w:rStyle w:val="PageNumber"/>
        <w:rFonts w:ascii="Arial" w:hAnsi="Arial"/>
        <w:color w:val="000000" w:themeColor="text1"/>
        <w:sz w:val="18"/>
        <w:szCs w:val="18"/>
      </w:rPr>
      <w:fldChar w:fldCharType="begin"/>
    </w:r>
    <w:r w:rsidRPr="00C8000B">
      <w:rPr>
        <w:rStyle w:val="PageNumber"/>
        <w:rFonts w:ascii="Arial" w:hAnsi="Arial"/>
        <w:color w:val="000000" w:themeColor="text1"/>
        <w:sz w:val="18"/>
        <w:szCs w:val="18"/>
      </w:rPr>
      <w:instrText xml:space="preserve"> PAGE </w:instrText>
    </w:r>
    <w:r w:rsidRPr="00C8000B">
      <w:rPr>
        <w:rStyle w:val="PageNumber"/>
        <w:rFonts w:ascii="Arial" w:hAnsi="Arial"/>
        <w:color w:val="000000" w:themeColor="text1"/>
        <w:sz w:val="18"/>
        <w:szCs w:val="18"/>
      </w:rPr>
      <w:fldChar w:fldCharType="separate"/>
    </w:r>
    <w:r w:rsidR="00B04D70">
      <w:rPr>
        <w:rStyle w:val="PageNumber"/>
        <w:rFonts w:ascii="Arial" w:hAnsi="Arial"/>
        <w:noProof/>
        <w:color w:val="000000" w:themeColor="text1"/>
        <w:sz w:val="18"/>
        <w:szCs w:val="18"/>
      </w:rPr>
      <w:t>1</w:t>
    </w:r>
    <w:r w:rsidRPr="00C8000B">
      <w:rPr>
        <w:rStyle w:val="PageNumber"/>
        <w:rFonts w:ascii="Arial" w:hAnsi="Arial"/>
        <w:color w:val="000000" w:themeColor="text1"/>
        <w:sz w:val="18"/>
        <w:szCs w:val="18"/>
      </w:rPr>
      <w:fldChar w:fldCharType="end"/>
    </w:r>
    <w:r w:rsidRPr="00C8000B">
      <w:rPr>
        <w:rStyle w:val="PageNumber"/>
        <w:rFonts w:ascii="Arial" w:hAnsi="Arial"/>
        <w:color w:val="000000" w:themeColor="text1"/>
        <w:sz w:val="18"/>
        <w:szCs w:val="18"/>
      </w:rPr>
      <w:t xml:space="preserve"> of </w:t>
    </w:r>
    <w:r w:rsidRPr="00C8000B">
      <w:rPr>
        <w:rStyle w:val="PageNumber"/>
        <w:rFonts w:ascii="Arial" w:hAnsi="Arial"/>
        <w:color w:val="000000" w:themeColor="text1"/>
        <w:sz w:val="18"/>
        <w:szCs w:val="18"/>
      </w:rPr>
      <w:fldChar w:fldCharType="begin"/>
    </w:r>
    <w:r w:rsidRPr="00C8000B">
      <w:rPr>
        <w:rStyle w:val="PageNumber"/>
        <w:rFonts w:ascii="Arial" w:hAnsi="Arial" w:cs="Arial"/>
        <w:color w:val="000000" w:themeColor="text1"/>
        <w:sz w:val="18"/>
        <w:szCs w:val="18"/>
      </w:rPr>
      <w:instrText xml:space="preserve"> NUMPAGES </w:instrText>
    </w:r>
    <w:r w:rsidRPr="00C8000B">
      <w:rPr>
        <w:rStyle w:val="PageNumber"/>
        <w:rFonts w:ascii="Arial" w:hAnsi="Arial"/>
        <w:color w:val="000000" w:themeColor="text1"/>
        <w:sz w:val="18"/>
        <w:szCs w:val="18"/>
      </w:rPr>
      <w:fldChar w:fldCharType="separate"/>
    </w:r>
    <w:r w:rsidR="00B04D70">
      <w:rPr>
        <w:rStyle w:val="PageNumber"/>
        <w:rFonts w:ascii="Arial" w:hAnsi="Arial" w:cs="Arial"/>
        <w:noProof/>
        <w:color w:val="000000" w:themeColor="text1"/>
        <w:sz w:val="18"/>
        <w:szCs w:val="18"/>
      </w:rPr>
      <w:t>13</w:t>
    </w:r>
    <w:r w:rsidRPr="00C8000B">
      <w:rPr>
        <w:rStyle w:val="PageNumber"/>
        <w:rFonts w:ascii="Arial" w:hAnsi="Arial"/>
        <w:color w:val="000000" w:themeColor="text1"/>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1E2" w:rsidRDefault="00E311E2">
      <w:r>
        <w:separator/>
      </w:r>
    </w:p>
  </w:footnote>
  <w:footnote w:type="continuationSeparator" w:id="0">
    <w:p w:rsidR="00E311E2" w:rsidRDefault="00E311E2">
      <w:r>
        <w:continuationSeparator/>
      </w:r>
    </w:p>
  </w:footnote>
  <w:footnote w:type="continuationNotice" w:id="1">
    <w:p w:rsidR="00E311E2" w:rsidRDefault="00E311E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71DE"/>
    <w:multiLevelType w:val="hybridMultilevel"/>
    <w:tmpl w:val="EE3871BE"/>
    <w:lvl w:ilvl="0" w:tplc="FD9873D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26C9"/>
    <w:multiLevelType w:val="hybridMultilevel"/>
    <w:tmpl w:val="2E025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475A"/>
    <w:multiLevelType w:val="hybridMultilevel"/>
    <w:tmpl w:val="C0504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C2D30"/>
    <w:multiLevelType w:val="hybridMultilevel"/>
    <w:tmpl w:val="C652BE6C"/>
    <w:lvl w:ilvl="0" w:tplc="D870DA40">
      <w:start w:val="1"/>
      <w:numFmt w:val="decimal"/>
      <w:lvlText w:val="%1."/>
      <w:lvlJc w:val="left"/>
      <w:pPr>
        <w:ind w:left="1350" w:hanging="360"/>
      </w:pPr>
      <w:rPr>
        <w:rFonts w:hint="default"/>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D634B10"/>
    <w:multiLevelType w:val="hybridMultilevel"/>
    <w:tmpl w:val="B0041E00"/>
    <w:lvl w:ilvl="0" w:tplc="B948763C">
      <w:start w:val="1"/>
      <w:numFmt w:val="lowerRoman"/>
      <w:lvlText w:val="%1)"/>
      <w:lvlJc w:val="left"/>
      <w:pPr>
        <w:tabs>
          <w:tab w:val="num" w:pos="2880"/>
        </w:tabs>
        <w:ind w:left="2880" w:hanging="2880"/>
      </w:pPr>
      <w:rPr>
        <w:rFonts w:ascii="Arial" w:hAnsi="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7008F7"/>
    <w:multiLevelType w:val="hybridMultilevel"/>
    <w:tmpl w:val="E98C23B4"/>
    <w:lvl w:ilvl="0" w:tplc="679E90C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64DB1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822C9"/>
    <w:multiLevelType w:val="hybridMultilevel"/>
    <w:tmpl w:val="E8D60E10"/>
    <w:lvl w:ilvl="0" w:tplc="B7B061D0">
      <w:start w:val="1"/>
      <w:numFmt w:val="decimal"/>
      <w:lvlText w:val="%1."/>
      <w:lvlJc w:val="left"/>
      <w:pPr>
        <w:tabs>
          <w:tab w:val="num" w:pos="3780"/>
        </w:tabs>
        <w:ind w:left="3780" w:hanging="360"/>
      </w:pPr>
      <w:rPr>
        <w:b w:val="0"/>
        <w:i w:val="0"/>
        <w:color w:val="auto"/>
      </w:rPr>
    </w:lvl>
    <w:lvl w:ilvl="1" w:tplc="E02C85EE">
      <w:start w:val="1"/>
      <w:numFmt w:val="bullet"/>
      <w:lvlText w:val=""/>
      <w:lvlJc w:val="left"/>
      <w:pPr>
        <w:tabs>
          <w:tab w:val="num" w:pos="1440"/>
        </w:tabs>
        <w:ind w:left="1440" w:hanging="360"/>
      </w:pPr>
      <w:rPr>
        <w:rFonts w:ascii="Symbol" w:hAnsi="Symbol" w:hint="default"/>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F7E7A0E"/>
    <w:multiLevelType w:val="hybridMultilevel"/>
    <w:tmpl w:val="AB2E8A40"/>
    <w:lvl w:ilvl="0" w:tplc="04090007">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4B0F40A">
      <w:start w:val="1"/>
      <w:numFmt w:val="bullet"/>
      <w:lvlText w:val=""/>
      <w:lvlJc w:val="left"/>
      <w:pPr>
        <w:tabs>
          <w:tab w:val="num" w:pos="3600"/>
        </w:tabs>
        <w:ind w:left="3600" w:hanging="360"/>
      </w:pPr>
      <w:rPr>
        <w:rFonts w:ascii="Symbol" w:hAnsi="Symbol" w:hint="default"/>
        <w:color w:val="000000"/>
      </w:rPr>
    </w:lvl>
    <w:lvl w:ilvl="4" w:tplc="0409000F">
      <w:start w:val="1"/>
      <w:numFmt w:val="decimal"/>
      <w:lvlText w:val="%5."/>
      <w:lvlJc w:val="left"/>
      <w:pPr>
        <w:tabs>
          <w:tab w:val="num" w:pos="4320"/>
        </w:tabs>
        <w:ind w:left="4320" w:hanging="360"/>
      </w:pPr>
      <w:rPr>
        <w:rFonts w:hint="default"/>
      </w:rPr>
    </w:lvl>
    <w:lvl w:ilvl="5" w:tplc="5A8044FE">
      <w:start w:val="1"/>
      <w:numFmt w:val="upperLetter"/>
      <w:lvlText w:val="%6."/>
      <w:lvlJc w:val="left"/>
      <w:pPr>
        <w:tabs>
          <w:tab w:val="num" w:pos="5040"/>
        </w:tabs>
        <w:ind w:left="5040" w:hanging="360"/>
      </w:pPr>
      <w:rPr>
        <w:rFont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47E676F"/>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6B6FA8"/>
    <w:multiLevelType w:val="hybridMultilevel"/>
    <w:tmpl w:val="B36A83BE"/>
    <w:lvl w:ilvl="0" w:tplc="85A0D5CA">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307214"/>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6A7E6A"/>
    <w:multiLevelType w:val="hybridMultilevel"/>
    <w:tmpl w:val="7DD8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95737"/>
    <w:multiLevelType w:val="hybridMultilevel"/>
    <w:tmpl w:val="485A39E0"/>
    <w:lvl w:ilvl="0" w:tplc="C9D8DD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432D9E"/>
    <w:multiLevelType w:val="hybridMultilevel"/>
    <w:tmpl w:val="B63A5566"/>
    <w:lvl w:ilvl="0" w:tplc="7E421E96">
      <w:start w:val="1"/>
      <w:numFmt w:val="decimal"/>
      <w:lvlText w:val="%1."/>
      <w:lvlJc w:val="left"/>
      <w:pPr>
        <w:tabs>
          <w:tab w:val="num" w:pos="1080"/>
        </w:tabs>
        <w:ind w:left="1080" w:hanging="72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D85E04"/>
    <w:multiLevelType w:val="hybridMultilevel"/>
    <w:tmpl w:val="0A9E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81721"/>
    <w:multiLevelType w:val="hybridMultilevel"/>
    <w:tmpl w:val="130E82D6"/>
    <w:lvl w:ilvl="0" w:tplc="DC706152">
      <w:start w:val="1"/>
      <w:numFmt w:val="decimal"/>
      <w:lvlText w:val="%1."/>
      <w:lvlJc w:val="left"/>
      <w:pPr>
        <w:ind w:left="6816" w:hanging="360"/>
      </w:pPr>
      <w:rPr>
        <w:rFonts w:hint="default"/>
      </w:rPr>
    </w:lvl>
    <w:lvl w:ilvl="1" w:tplc="04090019" w:tentative="1">
      <w:start w:val="1"/>
      <w:numFmt w:val="lowerLetter"/>
      <w:lvlText w:val="%2."/>
      <w:lvlJc w:val="left"/>
      <w:pPr>
        <w:ind w:left="7536" w:hanging="360"/>
      </w:pPr>
    </w:lvl>
    <w:lvl w:ilvl="2" w:tplc="0409001B" w:tentative="1">
      <w:start w:val="1"/>
      <w:numFmt w:val="lowerRoman"/>
      <w:lvlText w:val="%3."/>
      <w:lvlJc w:val="right"/>
      <w:pPr>
        <w:ind w:left="8256" w:hanging="180"/>
      </w:pPr>
    </w:lvl>
    <w:lvl w:ilvl="3" w:tplc="0409000F" w:tentative="1">
      <w:start w:val="1"/>
      <w:numFmt w:val="decimal"/>
      <w:lvlText w:val="%4."/>
      <w:lvlJc w:val="left"/>
      <w:pPr>
        <w:ind w:left="8976" w:hanging="360"/>
      </w:pPr>
    </w:lvl>
    <w:lvl w:ilvl="4" w:tplc="04090019" w:tentative="1">
      <w:start w:val="1"/>
      <w:numFmt w:val="lowerLetter"/>
      <w:lvlText w:val="%5."/>
      <w:lvlJc w:val="left"/>
      <w:pPr>
        <w:ind w:left="9696" w:hanging="360"/>
      </w:pPr>
    </w:lvl>
    <w:lvl w:ilvl="5" w:tplc="0409001B" w:tentative="1">
      <w:start w:val="1"/>
      <w:numFmt w:val="lowerRoman"/>
      <w:lvlText w:val="%6."/>
      <w:lvlJc w:val="right"/>
      <w:pPr>
        <w:ind w:left="10416" w:hanging="180"/>
      </w:pPr>
    </w:lvl>
    <w:lvl w:ilvl="6" w:tplc="0409000F" w:tentative="1">
      <w:start w:val="1"/>
      <w:numFmt w:val="decimal"/>
      <w:lvlText w:val="%7."/>
      <w:lvlJc w:val="left"/>
      <w:pPr>
        <w:ind w:left="11136" w:hanging="360"/>
      </w:pPr>
    </w:lvl>
    <w:lvl w:ilvl="7" w:tplc="04090019" w:tentative="1">
      <w:start w:val="1"/>
      <w:numFmt w:val="lowerLetter"/>
      <w:lvlText w:val="%8."/>
      <w:lvlJc w:val="left"/>
      <w:pPr>
        <w:ind w:left="11856" w:hanging="360"/>
      </w:pPr>
    </w:lvl>
    <w:lvl w:ilvl="8" w:tplc="0409001B" w:tentative="1">
      <w:start w:val="1"/>
      <w:numFmt w:val="lowerRoman"/>
      <w:lvlText w:val="%9."/>
      <w:lvlJc w:val="right"/>
      <w:pPr>
        <w:ind w:left="12576" w:hanging="180"/>
      </w:pPr>
    </w:lvl>
  </w:abstractNum>
  <w:abstractNum w:abstractNumId="16">
    <w:nsid w:val="327F7FDB"/>
    <w:multiLevelType w:val="hybridMultilevel"/>
    <w:tmpl w:val="720E1814"/>
    <w:lvl w:ilvl="0" w:tplc="FA94B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936B1"/>
    <w:multiLevelType w:val="hybridMultilevel"/>
    <w:tmpl w:val="5D9246F8"/>
    <w:lvl w:ilvl="0" w:tplc="F4B2F5B8">
      <w:start w:val="1"/>
      <w:numFmt w:val="decimal"/>
      <w:lvlText w:val="%1."/>
      <w:lvlJc w:val="left"/>
      <w:pPr>
        <w:ind w:left="480" w:hanging="360"/>
      </w:pPr>
      <w:rPr>
        <w:rFonts w:ascii="Arial" w:eastAsia="Times New Roman" w:hAnsi="Arial" w:cs="Arial"/>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nsid w:val="3900751E"/>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F1709D"/>
    <w:multiLevelType w:val="hybridMultilevel"/>
    <w:tmpl w:val="F0885118"/>
    <w:lvl w:ilvl="0" w:tplc="5B02BAB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0E55F2"/>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62BB0"/>
    <w:multiLevelType w:val="hybridMultilevel"/>
    <w:tmpl w:val="D138EC70"/>
    <w:lvl w:ilvl="0" w:tplc="0900B7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76766"/>
    <w:multiLevelType w:val="hybridMultilevel"/>
    <w:tmpl w:val="700E28A0"/>
    <w:lvl w:ilvl="0" w:tplc="679E9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BA140B"/>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C9299F"/>
    <w:multiLevelType w:val="hybridMultilevel"/>
    <w:tmpl w:val="6F92CC28"/>
    <w:lvl w:ilvl="0" w:tplc="94C26AC4">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nsid w:val="574C4B29"/>
    <w:multiLevelType w:val="hybridMultilevel"/>
    <w:tmpl w:val="1FBA6CB6"/>
    <w:lvl w:ilvl="0" w:tplc="0409000F">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17193"/>
    <w:multiLevelType w:val="hybridMultilevel"/>
    <w:tmpl w:val="C7580C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C87759D"/>
    <w:multiLevelType w:val="hybridMultilevel"/>
    <w:tmpl w:val="14A08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E3187"/>
    <w:multiLevelType w:val="hybridMultilevel"/>
    <w:tmpl w:val="F22868AC"/>
    <w:lvl w:ilvl="0" w:tplc="7EC824D2">
      <w:start w:val="1"/>
      <w:numFmt w:val="decimal"/>
      <w:lvlText w:val="%1."/>
      <w:lvlJc w:val="left"/>
      <w:pPr>
        <w:ind w:left="414" w:hanging="360"/>
      </w:pPr>
      <w:rPr>
        <w:rFonts w:hint="default"/>
        <w:b w:val="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9">
    <w:nsid w:val="5F50550F"/>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313DDD"/>
    <w:multiLevelType w:val="hybridMultilevel"/>
    <w:tmpl w:val="A37AE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8434AF"/>
    <w:multiLevelType w:val="hybridMultilevel"/>
    <w:tmpl w:val="735E6150"/>
    <w:lvl w:ilvl="0" w:tplc="DE70F62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9B355E"/>
    <w:multiLevelType w:val="hybridMultilevel"/>
    <w:tmpl w:val="26BE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870"/>
    <w:multiLevelType w:val="hybridMultilevel"/>
    <w:tmpl w:val="39A4CA7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03E70"/>
    <w:multiLevelType w:val="hybridMultilevel"/>
    <w:tmpl w:val="C226ACD4"/>
    <w:lvl w:ilvl="0" w:tplc="EC844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B3B5B"/>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85539D"/>
    <w:multiLevelType w:val="hybridMultilevel"/>
    <w:tmpl w:val="42869666"/>
    <w:lvl w:ilvl="0" w:tplc="6908BB1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8665E6"/>
    <w:multiLevelType w:val="hybridMultilevel"/>
    <w:tmpl w:val="19ECE5D2"/>
    <w:lvl w:ilvl="0" w:tplc="781C52EC">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B02420"/>
    <w:multiLevelType w:val="hybridMultilevel"/>
    <w:tmpl w:val="975C0886"/>
    <w:lvl w:ilvl="0" w:tplc="675EDF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265FBD"/>
    <w:multiLevelType w:val="hybridMultilevel"/>
    <w:tmpl w:val="AC88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F146F"/>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03EA1"/>
    <w:multiLevelType w:val="hybridMultilevel"/>
    <w:tmpl w:val="69C2B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1E6024"/>
    <w:multiLevelType w:val="hybridMultilevel"/>
    <w:tmpl w:val="6E84294A"/>
    <w:lvl w:ilvl="0" w:tplc="4C34F0A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A5146FC"/>
    <w:multiLevelType w:val="hybridMultilevel"/>
    <w:tmpl w:val="A8123BAC"/>
    <w:lvl w:ilvl="0" w:tplc="9EB62F38">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4"/>
  </w:num>
  <w:num w:numId="4">
    <w:abstractNumId w:val="41"/>
  </w:num>
  <w:num w:numId="5">
    <w:abstractNumId w:val="7"/>
  </w:num>
  <w:num w:numId="6">
    <w:abstractNumId w:val="13"/>
  </w:num>
  <w:num w:numId="7">
    <w:abstractNumId w:val="30"/>
  </w:num>
  <w:num w:numId="8">
    <w:abstractNumId w:val="31"/>
  </w:num>
  <w:num w:numId="9">
    <w:abstractNumId w:val="19"/>
  </w:num>
  <w:num w:numId="10">
    <w:abstractNumId w:val="42"/>
  </w:num>
  <w:num w:numId="11">
    <w:abstractNumId w:val="29"/>
  </w:num>
  <w:num w:numId="12">
    <w:abstractNumId w:val="23"/>
  </w:num>
  <w:num w:numId="13">
    <w:abstractNumId w:val="36"/>
  </w:num>
  <w:num w:numId="14">
    <w:abstractNumId w:val="5"/>
  </w:num>
  <w:num w:numId="15">
    <w:abstractNumId w:val="1"/>
  </w:num>
  <w:num w:numId="16">
    <w:abstractNumId w:val="24"/>
  </w:num>
  <w:num w:numId="17">
    <w:abstractNumId w:val="33"/>
  </w:num>
  <w:num w:numId="18">
    <w:abstractNumId w:val="35"/>
  </w:num>
  <w:num w:numId="19">
    <w:abstractNumId w:val="8"/>
  </w:num>
  <w:num w:numId="20">
    <w:abstractNumId w:val="22"/>
  </w:num>
  <w:num w:numId="21">
    <w:abstractNumId w:val="25"/>
  </w:num>
  <w:num w:numId="22">
    <w:abstractNumId w:val="20"/>
  </w:num>
  <w:num w:numId="23">
    <w:abstractNumId w:val="40"/>
  </w:num>
  <w:num w:numId="24">
    <w:abstractNumId w:val="11"/>
  </w:num>
  <w:num w:numId="25">
    <w:abstractNumId w:val="34"/>
  </w:num>
  <w:num w:numId="26">
    <w:abstractNumId w:val="1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5"/>
  </w:num>
  <w:num w:numId="35">
    <w:abstractNumId w:val="21"/>
  </w:num>
  <w:num w:numId="36">
    <w:abstractNumId w:val="14"/>
  </w:num>
  <w:num w:numId="37">
    <w:abstractNumId w:val="32"/>
  </w:num>
  <w:num w:numId="38">
    <w:abstractNumId w:val="9"/>
  </w:num>
  <w:num w:numId="39">
    <w:abstractNumId w:val="18"/>
  </w:num>
  <w:num w:numId="40">
    <w:abstractNumId w:val="3"/>
  </w:num>
  <w:num w:numId="41">
    <w:abstractNumId w:val="28"/>
  </w:num>
  <w:num w:numId="42">
    <w:abstractNumId w:val="17"/>
  </w:num>
  <w:num w:numId="43">
    <w:abstractNumId w:val="39"/>
  </w:num>
  <w:num w:numId="44">
    <w:abstractNumId w:val="12"/>
  </w:num>
  <w:num w:numId="45">
    <w:abstractNumId w:val="10"/>
  </w:num>
  <w:num w:numId="46">
    <w:abstractNumId w:val="0"/>
  </w:num>
  <w:num w:numId="47">
    <w:abstractNumId w:val="2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 w:id="1"/>
  </w:footnotePr>
  <w:endnotePr>
    <w:endnote w:id="-1"/>
    <w:endnote w:id="0"/>
    <w:endnote w:id="1"/>
  </w:endnotePr>
  <w:compat/>
  <w:rsids>
    <w:rsidRoot w:val="00AC6C1C"/>
    <w:rsid w:val="0000058C"/>
    <w:rsid w:val="00001C76"/>
    <w:rsid w:val="00006084"/>
    <w:rsid w:val="00014C7D"/>
    <w:rsid w:val="00016A13"/>
    <w:rsid w:val="00025022"/>
    <w:rsid w:val="000272A5"/>
    <w:rsid w:val="00027608"/>
    <w:rsid w:val="00027966"/>
    <w:rsid w:val="00030573"/>
    <w:rsid w:val="00037AB8"/>
    <w:rsid w:val="000419EC"/>
    <w:rsid w:val="00042646"/>
    <w:rsid w:val="00045BA9"/>
    <w:rsid w:val="0005224F"/>
    <w:rsid w:val="000527DA"/>
    <w:rsid w:val="00054C9B"/>
    <w:rsid w:val="00055117"/>
    <w:rsid w:val="00056555"/>
    <w:rsid w:val="00060CC3"/>
    <w:rsid w:val="000670B1"/>
    <w:rsid w:val="00067CF1"/>
    <w:rsid w:val="00070485"/>
    <w:rsid w:val="000718DD"/>
    <w:rsid w:val="0007555F"/>
    <w:rsid w:val="0007608C"/>
    <w:rsid w:val="0009054F"/>
    <w:rsid w:val="00097699"/>
    <w:rsid w:val="000A1D99"/>
    <w:rsid w:val="000A211D"/>
    <w:rsid w:val="000A2E48"/>
    <w:rsid w:val="000A412D"/>
    <w:rsid w:val="000A6648"/>
    <w:rsid w:val="000A69D2"/>
    <w:rsid w:val="000A7ED7"/>
    <w:rsid w:val="000B1D34"/>
    <w:rsid w:val="000B2E33"/>
    <w:rsid w:val="000C03EA"/>
    <w:rsid w:val="000C5749"/>
    <w:rsid w:val="000C6092"/>
    <w:rsid w:val="000C6818"/>
    <w:rsid w:val="000D034D"/>
    <w:rsid w:val="000D2FE1"/>
    <w:rsid w:val="000D492B"/>
    <w:rsid w:val="000D7E86"/>
    <w:rsid w:val="000E149B"/>
    <w:rsid w:val="000E43EF"/>
    <w:rsid w:val="000E5A31"/>
    <w:rsid w:val="000E7F5C"/>
    <w:rsid w:val="000F2634"/>
    <w:rsid w:val="000F5D90"/>
    <w:rsid w:val="000F6776"/>
    <w:rsid w:val="00103CEE"/>
    <w:rsid w:val="00106327"/>
    <w:rsid w:val="00111003"/>
    <w:rsid w:val="001133A0"/>
    <w:rsid w:val="001133DF"/>
    <w:rsid w:val="00116F08"/>
    <w:rsid w:val="0011765A"/>
    <w:rsid w:val="001227E9"/>
    <w:rsid w:val="00125734"/>
    <w:rsid w:val="001259D9"/>
    <w:rsid w:val="00127566"/>
    <w:rsid w:val="00131D97"/>
    <w:rsid w:val="00133E93"/>
    <w:rsid w:val="00140754"/>
    <w:rsid w:val="00141F8E"/>
    <w:rsid w:val="00145C8F"/>
    <w:rsid w:val="0015060E"/>
    <w:rsid w:val="0015147D"/>
    <w:rsid w:val="001540F4"/>
    <w:rsid w:val="00166D47"/>
    <w:rsid w:val="0016703F"/>
    <w:rsid w:val="001671FD"/>
    <w:rsid w:val="001715F9"/>
    <w:rsid w:val="00175640"/>
    <w:rsid w:val="00181ABC"/>
    <w:rsid w:val="00185AF3"/>
    <w:rsid w:val="00185E48"/>
    <w:rsid w:val="0019582A"/>
    <w:rsid w:val="00196472"/>
    <w:rsid w:val="001974AC"/>
    <w:rsid w:val="001A2018"/>
    <w:rsid w:val="001A6FB9"/>
    <w:rsid w:val="001B06E5"/>
    <w:rsid w:val="001B4938"/>
    <w:rsid w:val="001B679C"/>
    <w:rsid w:val="001C1E3D"/>
    <w:rsid w:val="001C29C9"/>
    <w:rsid w:val="001C429D"/>
    <w:rsid w:val="001C48D5"/>
    <w:rsid w:val="001C53B2"/>
    <w:rsid w:val="001D0370"/>
    <w:rsid w:val="001D07B6"/>
    <w:rsid w:val="001D0E14"/>
    <w:rsid w:val="001D1B54"/>
    <w:rsid w:val="001D45B7"/>
    <w:rsid w:val="001D4912"/>
    <w:rsid w:val="001E0C39"/>
    <w:rsid w:val="001F04A9"/>
    <w:rsid w:val="001F2235"/>
    <w:rsid w:val="001F2D80"/>
    <w:rsid w:val="001F37DB"/>
    <w:rsid w:val="001F40F4"/>
    <w:rsid w:val="001F5A77"/>
    <w:rsid w:val="001F711E"/>
    <w:rsid w:val="00204EED"/>
    <w:rsid w:val="00214044"/>
    <w:rsid w:val="0021714C"/>
    <w:rsid w:val="002222E2"/>
    <w:rsid w:val="00225584"/>
    <w:rsid w:val="00226015"/>
    <w:rsid w:val="00236287"/>
    <w:rsid w:val="00244EB7"/>
    <w:rsid w:val="00245C53"/>
    <w:rsid w:val="00247375"/>
    <w:rsid w:val="00250733"/>
    <w:rsid w:val="00251E70"/>
    <w:rsid w:val="002543CC"/>
    <w:rsid w:val="00254AC8"/>
    <w:rsid w:val="00254B41"/>
    <w:rsid w:val="0025533B"/>
    <w:rsid w:val="00256464"/>
    <w:rsid w:val="00256D67"/>
    <w:rsid w:val="00260862"/>
    <w:rsid w:val="00261FF5"/>
    <w:rsid w:val="00267CC4"/>
    <w:rsid w:val="002731A8"/>
    <w:rsid w:val="0027465B"/>
    <w:rsid w:val="00280DAA"/>
    <w:rsid w:val="00282174"/>
    <w:rsid w:val="002866A2"/>
    <w:rsid w:val="00287313"/>
    <w:rsid w:val="002902B3"/>
    <w:rsid w:val="002945F2"/>
    <w:rsid w:val="00296240"/>
    <w:rsid w:val="00296892"/>
    <w:rsid w:val="002A00CC"/>
    <w:rsid w:val="002A2B31"/>
    <w:rsid w:val="002B34EE"/>
    <w:rsid w:val="002B42D3"/>
    <w:rsid w:val="002B431F"/>
    <w:rsid w:val="002B6CBF"/>
    <w:rsid w:val="002B7150"/>
    <w:rsid w:val="002B7F80"/>
    <w:rsid w:val="002D2181"/>
    <w:rsid w:val="002D3971"/>
    <w:rsid w:val="002D4BB2"/>
    <w:rsid w:val="002E2BD8"/>
    <w:rsid w:val="002E2CF3"/>
    <w:rsid w:val="002E43B7"/>
    <w:rsid w:val="002F04CF"/>
    <w:rsid w:val="002F33AE"/>
    <w:rsid w:val="003006FE"/>
    <w:rsid w:val="00300F0F"/>
    <w:rsid w:val="00315A00"/>
    <w:rsid w:val="00316D2A"/>
    <w:rsid w:val="00320AD0"/>
    <w:rsid w:val="003247AB"/>
    <w:rsid w:val="003273CC"/>
    <w:rsid w:val="0032788A"/>
    <w:rsid w:val="00327EF6"/>
    <w:rsid w:val="0033471F"/>
    <w:rsid w:val="00334A4A"/>
    <w:rsid w:val="00335115"/>
    <w:rsid w:val="00337CF3"/>
    <w:rsid w:val="00341DD3"/>
    <w:rsid w:val="003474E2"/>
    <w:rsid w:val="0035021D"/>
    <w:rsid w:val="00353F92"/>
    <w:rsid w:val="0037543D"/>
    <w:rsid w:val="00380B52"/>
    <w:rsid w:val="00384FCC"/>
    <w:rsid w:val="00386B1D"/>
    <w:rsid w:val="003919AE"/>
    <w:rsid w:val="00392FCC"/>
    <w:rsid w:val="0039671B"/>
    <w:rsid w:val="003967E4"/>
    <w:rsid w:val="003A051E"/>
    <w:rsid w:val="003A1F9A"/>
    <w:rsid w:val="003A249A"/>
    <w:rsid w:val="003A4D8D"/>
    <w:rsid w:val="003A7409"/>
    <w:rsid w:val="003A77F6"/>
    <w:rsid w:val="003B513A"/>
    <w:rsid w:val="003C01C9"/>
    <w:rsid w:val="003C2886"/>
    <w:rsid w:val="003C2E19"/>
    <w:rsid w:val="003C30DB"/>
    <w:rsid w:val="003C4417"/>
    <w:rsid w:val="003C6AB2"/>
    <w:rsid w:val="003D489B"/>
    <w:rsid w:val="003E0C25"/>
    <w:rsid w:val="003E2AF3"/>
    <w:rsid w:val="003E31E3"/>
    <w:rsid w:val="003F399B"/>
    <w:rsid w:val="003F4584"/>
    <w:rsid w:val="003F699B"/>
    <w:rsid w:val="003F73BE"/>
    <w:rsid w:val="00402D3A"/>
    <w:rsid w:val="0040489D"/>
    <w:rsid w:val="0040643C"/>
    <w:rsid w:val="00407362"/>
    <w:rsid w:val="004101FC"/>
    <w:rsid w:val="0041075B"/>
    <w:rsid w:val="00411382"/>
    <w:rsid w:val="00411A99"/>
    <w:rsid w:val="00412B6A"/>
    <w:rsid w:val="00412BAF"/>
    <w:rsid w:val="00417EC2"/>
    <w:rsid w:val="0042015D"/>
    <w:rsid w:val="00422F7B"/>
    <w:rsid w:val="004266C7"/>
    <w:rsid w:val="00427107"/>
    <w:rsid w:val="00434C9F"/>
    <w:rsid w:val="00447082"/>
    <w:rsid w:val="00451BF5"/>
    <w:rsid w:val="00451E36"/>
    <w:rsid w:val="0045208D"/>
    <w:rsid w:val="004523D6"/>
    <w:rsid w:val="00452D72"/>
    <w:rsid w:val="00455CE6"/>
    <w:rsid w:val="00464F76"/>
    <w:rsid w:val="00466D6F"/>
    <w:rsid w:val="00474C7C"/>
    <w:rsid w:val="004758E0"/>
    <w:rsid w:val="0047598D"/>
    <w:rsid w:val="0047782F"/>
    <w:rsid w:val="00482DB4"/>
    <w:rsid w:val="00485BF8"/>
    <w:rsid w:val="00491AD4"/>
    <w:rsid w:val="00493F67"/>
    <w:rsid w:val="00495002"/>
    <w:rsid w:val="004976AF"/>
    <w:rsid w:val="00497CA3"/>
    <w:rsid w:val="004A007A"/>
    <w:rsid w:val="004A0A67"/>
    <w:rsid w:val="004A434B"/>
    <w:rsid w:val="004A610E"/>
    <w:rsid w:val="004A7A68"/>
    <w:rsid w:val="004B5128"/>
    <w:rsid w:val="004B54AC"/>
    <w:rsid w:val="004B680B"/>
    <w:rsid w:val="004B77FA"/>
    <w:rsid w:val="004C074D"/>
    <w:rsid w:val="004C1201"/>
    <w:rsid w:val="004C1AC2"/>
    <w:rsid w:val="004C45AD"/>
    <w:rsid w:val="004C49D6"/>
    <w:rsid w:val="004C51A5"/>
    <w:rsid w:val="004C6B98"/>
    <w:rsid w:val="004D51A8"/>
    <w:rsid w:val="004E228E"/>
    <w:rsid w:val="004E2F18"/>
    <w:rsid w:val="004F412A"/>
    <w:rsid w:val="004F4809"/>
    <w:rsid w:val="004F4C9F"/>
    <w:rsid w:val="0050003A"/>
    <w:rsid w:val="00501DFF"/>
    <w:rsid w:val="0050563F"/>
    <w:rsid w:val="0050664F"/>
    <w:rsid w:val="00512FF4"/>
    <w:rsid w:val="005141B2"/>
    <w:rsid w:val="00514FEB"/>
    <w:rsid w:val="0052269E"/>
    <w:rsid w:val="00523577"/>
    <w:rsid w:val="005239C0"/>
    <w:rsid w:val="005276C9"/>
    <w:rsid w:val="005308EA"/>
    <w:rsid w:val="00534904"/>
    <w:rsid w:val="0053502B"/>
    <w:rsid w:val="00535543"/>
    <w:rsid w:val="00537137"/>
    <w:rsid w:val="005426CB"/>
    <w:rsid w:val="00542AF4"/>
    <w:rsid w:val="00544734"/>
    <w:rsid w:val="00544AA4"/>
    <w:rsid w:val="005469D4"/>
    <w:rsid w:val="00554341"/>
    <w:rsid w:val="0055715E"/>
    <w:rsid w:val="00557480"/>
    <w:rsid w:val="00560223"/>
    <w:rsid w:val="00560F7C"/>
    <w:rsid w:val="005639CC"/>
    <w:rsid w:val="00567695"/>
    <w:rsid w:val="00571C24"/>
    <w:rsid w:val="005743D1"/>
    <w:rsid w:val="00575071"/>
    <w:rsid w:val="00576D6B"/>
    <w:rsid w:val="00576F87"/>
    <w:rsid w:val="00583D68"/>
    <w:rsid w:val="00584AF8"/>
    <w:rsid w:val="00585B1E"/>
    <w:rsid w:val="005919E7"/>
    <w:rsid w:val="00593996"/>
    <w:rsid w:val="00593A87"/>
    <w:rsid w:val="00596620"/>
    <w:rsid w:val="005A2AB6"/>
    <w:rsid w:val="005A4F54"/>
    <w:rsid w:val="005A5E09"/>
    <w:rsid w:val="005A61D3"/>
    <w:rsid w:val="005A6966"/>
    <w:rsid w:val="005A72B6"/>
    <w:rsid w:val="005B124F"/>
    <w:rsid w:val="005B34F1"/>
    <w:rsid w:val="005B689B"/>
    <w:rsid w:val="005B7436"/>
    <w:rsid w:val="005C2949"/>
    <w:rsid w:val="005C319F"/>
    <w:rsid w:val="005C3A2C"/>
    <w:rsid w:val="005C432A"/>
    <w:rsid w:val="005C4DFE"/>
    <w:rsid w:val="005C4F3F"/>
    <w:rsid w:val="005C75EB"/>
    <w:rsid w:val="005D07FD"/>
    <w:rsid w:val="005E03FB"/>
    <w:rsid w:val="005E3EDF"/>
    <w:rsid w:val="005E4154"/>
    <w:rsid w:val="005E44A1"/>
    <w:rsid w:val="005E67A4"/>
    <w:rsid w:val="005F23F5"/>
    <w:rsid w:val="005F2967"/>
    <w:rsid w:val="005F2B26"/>
    <w:rsid w:val="005F4FAE"/>
    <w:rsid w:val="005F56D1"/>
    <w:rsid w:val="006034A8"/>
    <w:rsid w:val="00604918"/>
    <w:rsid w:val="006066D6"/>
    <w:rsid w:val="006074E2"/>
    <w:rsid w:val="00611DD8"/>
    <w:rsid w:val="00613AE9"/>
    <w:rsid w:val="00621F25"/>
    <w:rsid w:val="00622A10"/>
    <w:rsid w:val="006301BF"/>
    <w:rsid w:val="00630623"/>
    <w:rsid w:val="00631CD1"/>
    <w:rsid w:val="00631EC6"/>
    <w:rsid w:val="00631F2A"/>
    <w:rsid w:val="00633151"/>
    <w:rsid w:val="006342B6"/>
    <w:rsid w:val="006357A3"/>
    <w:rsid w:val="00637EED"/>
    <w:rsid w:val="00640FE8"/>
    <w:rsid w:val="00652E69"/>
    <w:rsid w:val="006563BE"/>
    <w:rsid w:val="00657D6B"/>
    <w:rsid w:val="006605BC"/>
    <w:rsid w:val="006613F6"/>
    <w:rsid w:val="00662B96"/>
    <w:rsid w:val="00665E44"/>
    <w:rsid w:val="00667319"/>
    <w:rsid w:val="006758A7"/>
    <w:rsid w:val="006760A9"/>
    <w:rsid w:val="00680A88"/>
    <w:rsid w:val="0068142D"/>
    <w:rsid w:val="0068376C"/>
    <w:rsid w:val="0068409B"/>
    <w:rsid w:val="00685C8E"/>
    <w:rsid w:val="006878D4"/>
    <w:rsid w:val="00690C3E"/>
    <w:rsid w:val="006923F4"/>
    <w:rsid w:val="00695F09"/>
    <w:rsid w:val="00697274"/>
    <w:rsid w:val="00697A2C"/>
    <w:rsid w:val="006A016C"/>
    <w:rsid w:val="006A046E"/>
    <w:rsid w:val="006A1CDE"/>
    <w:rsid w:val="006A3DF0"/>
    <w:rsid w:val="006A4B3A"/>
    <w:rsid w:val="006A5157"/>
    <w:rsid w:val="006A7CDD"/>
    <w:rsid w:val="006B0599"/>
    <w:rsid w:val="006B0753"/>
    <w:rsid w:val="006B131D"/>
    <w:rsid w:val="006B5ED7"/>
    <w:rsid w:val="006B6E3B"/>
    <w:rsid w:val="006C611E"/>
    <w:rsid w:val="006C7966"/>
    <w:rsid w:val="006D117A"/>
    <w:rsid w:val="006D1D31"/>
    <w:rsid w:val="006D7669"/>
    <w:rsid w:val="006E12EF"/>
    <w:rsid w:val="006E2330"/>
    <w:rsid w:val="006E3643"/>
    <w:rsid w:val="006E691E"/>
    <w:rsid w:val="006E6A42"/>
    <w:rsid w:val="006F077B"/>
    <w:rsid w:val="006F201E"/>
    <w:rsid w:val="006F5207"/>
    <w:rsid w:val="007014E3"/>
    <w:rsid w:val="00704A13"/>
    <w:rsid w:val="00705BF5"/>
    <w:rsid w:val="0070658E"/>
    <w:rsid w:val="00710C65"/>
    <w:rsid w:val="00712268"/>
    <w:rsid w:val="0071325B"/>
    <w:rsid w:val="00721DC8"/>
    <w:rsid w:val="007235F5"/>
    <w:rsid w:val="00724641"/>
    <w:rsid w:val="007349C8"/>
    <w:rsid w:val="007349CB"/>
    <w:rsid w:val="007365FF"/>
    <w:rsid w:val="00736AA4"/>
    <w:rsid w:val="00737606"/>
    <w:rsid w:val="007431C8"/>
    <w:rsid w:val="007525C9"/>
    <w:rsid w:val="00753EBD"/>
    <w:rsid w:val="00754C40"/>
    <w:rsid w:val="007601F3"/>
    <w:rsid w:val="00763879"/>
    <w:rsid w:val="00764257"/>
    <w:rsid w:val="00764C65"/>
    <w:rsid w:val="007659F4"/>
    <w:rsid w:val="0077008A"/>
    <w:rsid w:val="00770789"/>
    <w:rsid w:val="007728F7"/>
    <w:rsid w:val="00772C0C"/>
    <w:rsid w:val="00775A97"/>
    <w:rsid w:val="00775FA7"/>
    <w:rsid w:val="0077661A"/>
    <w:rsid w:val="0078047C"/>
    <w:rsid w:val="00781C7A"/>
    <w:rsid w:val="00781FFA"/>
    <w:rsid w:val="0078234F"/>
    <w:rsid w:val="00782361"/>
    <w:rsid w:val="00783006"/>
    <w:rsid w:val="0078566A"/>
    <w:rsid w:val="00785C50"/>
    <w:rsid w:val="00785F45"/>
    <w:rsid w:val="00790A93"/>
    <w:rsid w:val="0079581C"/>
    <w:rsid w:val="007965A2"/>
    <w:rsid w:val="007979D0"/>
    <w:rsid w:val="007A18D7"/>
    <w:rsid w:val="007A42B3"/>
    <w:rsid w:val="007A42BA"/>
    <w:rsid w:val="007A7188"/>
    <w:rsid w:val="007B0140"/>
    <w:rsid w:val="007B1E45"/>
    <w:rsid w:val="007B47D7"/>
    <w:rsid w:val="007B495F"/>
    <w:rsid w:val="007B5485"/>
    <w:rsid w:val="007B62C2"/>
    <w:rsid w:val="007B7611"/>
    <w:rsid w:val="007C19F2"/>
    <w:rsid w:val="007C3495"/>
    <w:rsid w:val="007C4015"/>
    <w:rsid w:val="007C44C3"/>
    <w:rsid w:val="007C5D5F"/>
    <w:rsid w:val="007D0E81"/>
    <w:rsid w:val="007D1ED6"/>
    <w:rsid w:val="007D25E3"/>
    <w:rsid w:val="007E02EB"/>
    <w:rsid w:val="007E1BD2"/>
    <w:rsid w:val="007E1DDF"/>
    <w:rsid w:val="007F08B9"/>
    <w:rsid w:val="007F4D76"/>
    <w:rsid w:val="00801AF3"/>
    <w:rsid w:val="0080344D"/>
    <w:rsid w:val="008038A9"/>
    <w:rsid w:val="00803F50"/>
    <w:rsid w:val="00805203"/>
    <w:rsid w:val="00807A2B"/>
    <w:rsid w:val="0081255F"/>
    <w:rsid w:val="00812751"/>
    <w:rsid w:val="00824EE5"/>
    <w:rsid w:val="00827553"/>
    <w:rsid w:val="008276C9"/>
    <w:rsid w:val="00830300"/>
    <w:rsid w:val="008376C8"/>
    <w:rsid w:val="00840CE6"/>
    <w:rsid w:val="0084315D"/>
    <w:rsid w:val="00844C6B"/>
    <w:rsid w:val="00851DE3"/>
    <w:rsid w:val="00866644"/>
    <w:rsid w:val="008734E1"/>
    <w:rsid w:val="00873AE9"/>
    <w:rsid w:val="00874B57"/>
    <w:rsid w:val="00874EE0"/>
    <w:rsid w:val="00877CC4"/>
    <w:rsid w:val="00880EEA"/>
    <w:rsid w:val="008848EF"/>
    <w:rsid w:val="00884A3A"/>
    <w:rsid w:val="008A5A2B"/>
    <w:rsid w:val="008A7CDC"/>
    <w:rsid w:val="008A7F0C"/>
    <w:rsid w:val="008C0352"/>
    <w:rsid w:val="008C0BAA"/>
    <w:rsid w:val="008C3172"/>
    <w:rsid w:val="008C491B"/>
    <w:rsid w:val="008C5ADD"/>
    <w:rsid w:val="008C6D60"/>
    <w:rsid w:val="008D17E3"/>
    <w:rsid w:val="008D24DE"/>
    <w:rsid w:val="008D4D94"/>
    <w:rsid w:val="008D6534"/>
    <w:rsid w:val="008E0A99"/>
    <w:rsid w:val="008E3106"/>
    <w:rsid w:val="008E3AD2"/>
    <w:rsid w:val="008E6102"/>
    <w:rsid w:val="008F2AD0"/>
    <w:rsid w:val="008F51FB"/>
    <w:rsid w:val="008F7567"/>
    <w:rsid w:val="009024D2"/>
    <w:rsid w:val="00902C07"/>
    <w:rsid w:val="00905439"/>
    <w:rsid w:val="009137B2"/>
    <w:rsid w:val="00914349"/>
    <w:rsid w:val="00922A38"/>
    <w:rsid w:val="00922E7D"/>
    <w:rsid w:val="00924B7A"/>
    <w:rsid w:val="00925C97"/>
    <w:rsid w:val="00926A9B"/>
    <w:rsid w:val="00927436"/>
    <w:rsid w:val="0093244E"/>
    <w:rsid w:val="0093265F"/>
    <w:rsid w:val="00940355"/>
    <w:rsid w:val="00940FAC"/>
    <w:rsid w:val="00954F28"/>
    <w:rsid w:val="00956D49"/>
    <w:rsid w:val="00957011"/>
    <w:rsid w:val="00957E4F"/>
    <w:rsid w:val="0096535F"/>
    <w:rsid w:val="009673D3"/>
    <w:rsid w:val="009713CA"/>
    <w:rsid w:val="009739A2"/>
    <w:rsid w:val="009761FE"/>
    <w:rsid w:val="00977034"/>
    <w:rsid w:val="009772F3"/>
    <w:rsid w:val="0098354F"/>
    <w:rsid w:val="009862CB"/>
    <w:rsid w:val="0098631A"/>
    <w:rsid w:val="009923CC"/>
    <w:rsid w:val="00992981"/>
    <w:rsid w:val="009937EB"/>
    <w:rsid w:val="00994C58"/>
    <w:rsid w:val="009A4EB5"/>
    <w:rsid w:val="009A5E03"/>
    <w:rsid w:val="009A7FA5"/>
    <w:rsid w:val="009B3B9D"/>
    <w:rsid w:val="009B55F2"/>
    <w:rsid w:val="009B75B7"/>
    <w:rsid w:val="009C2E0B"/>
    <w:rsid w:val="009C5F97"/>
    <w:rsid w:val="009C66D2"/>
    <w:rsid w:val="009C686C"/>
    <w:rsid w:val="009C73C3"/>
    <w:rsid w:val="009D0C5E"/>
    <w:rsid w:val="009D3017"/>
    <w:rsid w:val="009E072C"/>
    <w:rsid w:val="009E232D"/>
    <w:rsid w:val="009E6DAF"/>
    <w:rsid w:val="009F17FA"/>
    <w:rsid w:val="009F27B9"/>
    <w:rsid w:val="009F2A9B"/>
    <w:rsid w:val="009F5CAF"/>
    <w:rsid w:val="00A00CDD"/>
    <w:rsid w:val="00A03D1A"/>
    <w:rsid w:val="00A05174"/>
    <w:rsid w:val="00A05A7D"/>
    <w:rsid w:val="00A12C9A"/>
    <w:rsid w:val="00A13EFF"/>
    <w:rsid w:val="00A154ED"/>
    <w:rsid w:val="00A155ED"/>
    <w:rsid w:val="00A21699"/>
    <w:rsid w:val="00A22605"/>
    <w:rsid w:val="00A25120"/>
    <w:rsid w:val="00A2561F"/>
    <w:rsid w:val="00A365DF"/>
    <w:rsid w:val="00A41326"/>
    <w:rsid w:val="00A42562"/>
    <w:rsid w:val="00A43F40"/>
    <w:rsid w:val="00A461D1"/>
    <w:rsid w:val="00A47C2E"/>
    <w:rsid w:val="00A50BF2"/>
    <w:rsid w:val="00A5240C"/>
    <w:rsid w:val="00A5286B"/>
    <w:rsid w:val="00A5352E"/>
    <w:rsid w:val="00A5417E"/>
    <w:rsid w:val="00A5482C"/>
    <w:rsid w:val="00A56BC1"/>
    <w:rsid w:val="00A65E74"/>
    <w:rsid w:val="00A66179"/>
    <w:rsid w:val="00A672C2"/>
    <w:rsid w:val="00A70746"/>
    <w:rsid w:val="00A75B5B"/>
    <w:rsid w:val="00A761FB"/>
    <w:rsid w:val="00A865B9"/>
    <w:rsid w:val="00A876B2"/>
    <w:rsid w:val="00A919D2"/>
    <w:rsid w:val="00A921FF"/>
    <w:rsid w:val="00A9452C"/>
    <w:rsid w:val="00A95644"/>
    <w:rsid w:val="00AA1100"/>
    <w:rsid w:val="00AA4686"/>
    <w:rsid w:val="00AA53A8"/>
    <w:rsid w:val="00AA53B7"/>
    <w:rsid w:val="00AA58B5"/>
    <w:rsid w:val="00AA68EC"/>
    <w:rsid w:val="00AB2788"/>
    <w:rsid w:val="00AB3C46"/>
    <w:rsid w:val="00AC6C1C"/>
    <w:rsid w:val="00AD2634"/>
    <w:rsid w:val="00AD7982"/>
    <w:rsid w:val="00AD7E84"/>
    <w:rsid w:val="00AF1C4A"/>
    <w:rsid w:val="00AF6963"/>
    <w:rsid w:val="00AF78E6"/>
    <w:rsid w:val="00B0103D"/>
    <w:rsid w:val="00B01E9A"/>
    <w:rsid w:val="00B03269"/>
    <w:rsid w:val="00B04D70"/>
    <w:rsid w:val="00B051C1"/>
    <w:rsid w:val="00B05209"/>
    <w:rsid w:val="00B072D7"/>
    <w:rsid w:val="00B14B6F"/>
    <w:rsid w:val="00B24C36"/>
    <w:rsid w:val="00B314CE"/>
    <w:rsid w:val="00B337BC"/>
    <w:rsid w:val="00B34715"/>
    <w:rsid w:val="00B36E9D"/>
    <w:rsid w:val="00B419D0"/>
    <w:rsid w:val="00B46CBE"/>
    <w:rsid w:val="00B4761F"/>
    <w:rsid w:val="00B50D5D"/>
    <w:rsid w:val="00B52115"/>
    <w:rsid w:val="00B52395"/>
    <w:rsid w:val="00B608C8"/>
    <w:rsid w:val="00B60D30"/>
    <w:rsid w:val="00B64CBB"/>
    <w:rsid w:val="00B65B14"/>
    <w:rsid w:val="00B66855"/>
    <w:rsid w:val="00B70265"/>
    <w:rsid w:val="00B71D24"/>
    <w:rsid w:val="00B75C1F"/>
    <w:rsid w:val="00B77B63"/>
    <w:rsid w:val="00B83174"/>
    <w:rsid w:val="00B8641D"/>
    <w:rsid w:val="00B905A4"/>
    <w:rsid w:val="00B90626"/>
    <w:rsid w:val="00B92A89"/>
    <w:rsid w:val="00B9716A"/>
    <w:rsid w:val="00BA2CC7"/>
    <w:rsid w:val="00BA38A1"/>
    <w:rsid w:val="00BA59CF"/>
    <w:rsid w:val="00BA661C"/>
    <w:rsid w:val="00BB007B"/>
    <w:rsid w:val="00BB40DF"/>
    <w:rsid w:val="00BB6038"/>
    <w:rsid w:val="00BB62B5"/>
    <w:rsid w:val="00BC185E"/>
    <w:rsid w:val="00BC3D19"/>
    <w:rsid w:val="00BC46AC"/>
    <w:rsid w:val="00BC4924"/>
    <w:rsid w:val="00BD3E5C"/>
    <w:rsid w:val="00BD4D83"/>
    <w:rsid w:val="00BD5ED4"/>
    <w:rsid w:val="00BD6AD9"/>
    <w:rsid w:val="00BD7870"/>
    <w:rsid w:val="00BD7DCC"/>
    <w:rsid w:val="00BD7FE8"/>
    <w:rsid w:val="00BE44AE"/>
    <w:rsid w:val="00BE5A26"/>
    <w:rsid w:val="00BE6C77"/>
    <w:rsid w:val="00BF039E"/>
    <w:rsid w:val="00BF0C3E"/>
    <w:rsid w:val="00BF3AC1"/>
    <w:rsid w:val="00BF4852"/>
    <w:rsid w:val="00C00E73"/>
    <w:rsid w:val="00C01C1B"/>
    <w:rsid w:val="00C01FAD"/>
    <w:rsid w:val="00C02A09"/>
    <w:rsid w:val="00C055AA"/>
    <w:rsid w:val="00C1202D"/>
    <w:rsid w:val="00C1389C"/>
    <w:rsid w:val="00C14B9E"/>
    <w:rsid w:val="00C15439"/>
    <w:rsid w:val="00C238EA"/>
    <w:rsid w:val="00C24B9A"/>
    <w:rsid w:val="00C2642B"/>
    <w:rsid w:val="00C264BF"/>
    <w:rsid w:val="00C26E91"/>
    <w:rsid w:val="00C26F9D"/>
    <w:rsid w:val="00C32228"/>
    <w:rsid w:val="00C32236"/>
    <w:rsid w:val="00C34832"/>
    <w:rsid w:val="00C36691"/>
    <w:rsid w:val="00C37DFD"/>
    <w:rsid w:val="00C403A7"/>
    <w:rsid w:val="00C407DE"/>
    <w:rsid w:val="00C47EB6"/>
    <w:rsid w:val="00C6006F"/>
    <w:rsid w:val="00C62AB2"/>
    <w:rsid w:val="00C62D78"/>
    <w:rsid w:val="00C639B3"/>
    <w:rsid w:val="00C6558F"/>
    <w:rsid w:val="00C65EDB"/>
    <w:rsid w:val="00C701FE"/>
    <w:rsid w:val="00C70574"/>
    <w:rsid w:val="00C71E0C"/>
    <w:rsid w:val="00C72174"/>
    <w:rsid w:val="00C8000B"/>
    <w:rsid w:val="00C810C7"/>
    <w:rsid w:val="00C820EB"/>
    <w:rsid w:val="00C821E3"/>
    <w:rsid w:val="00C848AB"/>
    <w:rsid w:val="00C8594C"/>
    <w:rsid w:val="00C86FFB"/>
    <w:rsid w:val="00C93202"/>
    <w:rsid w:val="00CA02B4"/>
    <w:rsid w:val="00CA47B2"/>
    <w:rsid w:val="00CA6249"/>
    <w:rsid w:val="00CA63CB"/>
    <w:rsid w:val="00CB3750"/>
    <w:rsid w:val="00CB7C6C"/>
    <w:rsid w:val="00CC21D7"/>
    <w:rsid w:val="00CC7EB8"/>
    <w:rsid w:val="00CD2D4F"/>
    <w:rsid w:val="00CD350E"/>
    <w:rsid w:val="00CD66AB"/>
    <w:rsid w:val="00CE5757"/>
    <w:rsid w:val="00CE63AC"/>
    <w:rsid w:val="00CE6764"/>
    <w:rsid w:val="00CF0516"/>
    <w:rsid w:val="00CF3657"/>
    <w:rsid w:val="00CF48B1"/>
    <w:rsid w:val="00CF7150"/>
    <w:rsid w:val="00D01FB4"/>
    <w:rsid w:val="00D029A5"/>
    <w:rsid w:val="00D05678"/>
    <w:rsid w:val="00D063B2"/>
    <w:rsid w:val="00D10014"/>
    <w:rsid w:val="00D1301E"/>
    <w:rsid w:val="00D206A7"/>
    <w:rsid w:val="00D24223"/>
    <w:rsid w:val="00D24884"/>
    <w:rsid w:val="00D248C2"/>
    <w:rsid w:val="00D26BDF"/>
    <w:rsid w:val="00D31CF7"/>
    <w:rsid w:val="00D376AD"/>
    <w:rsid w:val="00D44AF9"/>
    <w:rsid w:val="00D464F3"/>
    <w:rsid w:val="00D47E42"/>
    <w:rsid w:val="00D530FC"/>
    <w:rsid w:val="00D55187"/>
    <w:rsid w:val="00D56D2D"/>
    <w:rsid w:val="00D60786"/>
    <w:rsid w:val="00D61891"/>
    <w:rsid w:val="00D64020"/>
    <w:rsid w:val="00D64381"/>
    <w:rsid w:val="00D675F9"/>
    <w:rsid w:val="00D67705"/>
    <w:rsid w:val="00D70EC2"/>
    <w:rsid w:val="00D76574"/>
    <w:rsid w:val="00D80F50"/>
    <w:rsid w:val="00D829DC"/>
    <w:rsid w:val="00D8326B"/>
    <w:rsid w:val="00D85420"/>
    <w:rsid w:val="00D91262"/>
    <w:rsid w:val="00D95CFF"/>
    <w:rsid w:val="00D97D75"/>
    <w:rsid w:val="00DA1AF9"/>
    <w:rsid w:val="00DA48FC"/>
    <w:rsid w:val="00DA6881"/>
    <w:rsid w:val="00DB12F5"/>
    <w:rsid w:val="00DB50FC"/>
    <w:rsid w:val="00DC2DA8"/>
    <w:rsid w:val="00DC4B46"/>
    <w:rsid w:val="00DC4E57"/>
    <w:rsid w:val="00DC5BA2"/>
    <w:rsid w:val="00DC7C63"/>
    <w:rsid w:val="00DD072F"/>
    <w:rsid w:val="00DD66C5"/>
    <w:rsid w:val="00DE012F"/>
    <w:rsid w:val="00DE0364"/>
    <w:rsid w:val="00DE4878"/>
    <w:rsid w:val="00DE5F91"/>
    <w:rsid w:val="00DE6362"/>
    <w:rsid w:val="00DE69FF"/>
    <w:rsid w:val="00DE7277"/>
    <w:rsid w:val="00DF32C1"/>
    <w:rsid w:val="00DF5116"/>
    <w:rsid w:val="00E04740"/>
    <w:rsid w:val="00E0566B"/>
    <w:rsid w:val="00E05D3C"/>
    <w:rsid w:val="00E065D0"/>
    <w:rsid w:val="00E115B0"/>
    <w:rsid w:val="00E13871"/>
    <w:rsid w:val="00E14569"/>
    <w:rsid w:val="00E16FF4"/>
    <w:rsid w:val="00E2012A"/>
    <w:rsid w:val="00E225BB"/>
    <w:rsid w:val="00E26278"/>
    <w:rsid w:val="00E311E2"/>
    <w:rsid w:val="00E320AE"/>
    <w:rsid w:val="00E34923"/>
    <w:rsid w:val="00E355C6"/>
    <w:rsid w:val="00E417E2"/>
    <w:rsid w:val="00E432B7"/>
    <w:rsid w:val="00E477C9"/>
    <w:rsid w:val="00E5611D"/>
    <w:rsid w:val="00E6088D"/>
    <w:rsid w:val="00E6115D"/>
    <w:rsid w:val="00E62608"/>
    <w:rsid w:val="00E66541"/>
    <w:rsid w:val="00E66AF7"/>
    <w:rsid w:val="00E67D2D"/>
    <w:rsid w:val="00E70967"/>
    <w:rsid w:val="00E72C3B"/>
    <w:rsid w:val="00E737A2"/>
    <w:rsid w:val="00E73CB4"/>
    <w:rsid w:val="00E74688"/>
    <w:rsid w:val="00E75F40"/>
    <w:rsid w:val="00E855D5"/>
    <w:rsid w:val="00E87F3B"/>
    <w:rsid w:val="00E9431E"/>
    <w:rsid w:val="00E95521"/>
    <w:rsid w:val="00E956AF"/>
    <w:rsid w:val="00E9653A"/>
    <w:rsid w:val="00E96C6C"/>
    <w:rsid w:val="00EA0A29"/>
    <w:rsid w:val="00EA4212"/>
    <w:rsid w:val="00EA5064"/>
    <w:rsid w:val="00EA6785"/>
    <w:rsid w:val="00EB17BD"/>
    <w:rsid w:val="00EB3C47"/>
    <w:rsid w:val="00EB4667"/>
    <w:rsid w:val="00EB4E94"/>
    <w:rsid w:val="00EB6792"/>
    <w:rsid w:val="00EC0694"/>
    <w:rsid w:val="00EC0876"/>
    <w:rsid w:val="00EC458D"/>
    <w:rsid w:val="00EC4642"/>
    <w:rsid w:val="00ED44E7"/>
    <w:rsid w:val="00ED605C"/>
    <w:rsid w:val="00EE39C9"/>
    <w:rsid w:val="00EE490A"/>
    <w:rsid w:val="00EE62DC"/>
    <w:rsid w:val="00EF1161"/>
    <w:rsid w:val="00EF421F"/>
    <w:rsid w:val="00EF548C"/>
    <w:rsid w:val="00EF5FA6"/>
    <w:rsid w:val="00F0323C"/>
    <w:rsid w:val="00F034ED"/>
    <w:rsid w:val="00F03AE8"/>
    <w:rsid w:val="00F06132"/>
    <w:rsid w:val="00F16565"/>
    <w:rsid w:val="00F17DD3"/>
    <w:rsid w:val="00F17F36"/>
    <w:rsid w:val="00F207AC"/>
    <w:rsid w:val="00F221D6"/>
    <w:rsid w:val="00F24FA5"/>
    <w:rsid w:val="00F25600"/>
    <w:rsid w:val="00F27093"/>
    <w:rsid w:val="00F27C95"/>
    <w:rsid w:val="00F30602"/>
    <w:rsid w:val="00F3130B"/>
    <w:rsid w:val="00F36CB5"/>
    <w:rsid w:val="00F42EE9"/>
    <w:rsid w:val="00F469FD"/>
    <w:rsid w:val="00F50AE7"/>
    <w:rsid w:val="00F5454F"/>
    <w:rsid w:val="00F567D5"/>
    <w:rsid w:val="00F6228F"/>
    <w:rsid w:val="00F651E3"/>
    <w:rsid w:val="00F7004A"/>
    <w:rsid w:val="00F72439"/>
    <w:rsid w:val="00F77413"/>
    <w:rsid w:val="00F77795"/>
    <w:rsid w:val="00F8039D"/>
    <w:rsid w:val="00F80591"/>
    <w:rsid w:val="00F80BB8"/>
    <w:rsid w:val="00F80D34"/>
    <w:rsid w:val="00F83995"/>
    <w:rsid w:val="00F84E6D"/>
    <w:rsid w:val="00F87EC7"/>
    <w:rsid w:val="00F90D18"/>
    <w:rsid w:val="00F910BC"/>
    <w:rsid w:val="00F939D8"/>
    <w:rsid w:val="00F94861"/>
    <w:rsid w:val="00FA0CFF"/>
    <w:rsid w:val="00FA11D3"/>
    <w:rsid w:val="00FA42B9"/>
    <w:rsid w:val="00FA715B"/>
    <w:rsid w:val="00FB1ADB"/>
    <w:rsid w:val="00FB51B0"/>
    <w:rsid w:val="00FB5C9D"/>
    <w:rsid w:val="00FB60D7"/>
    <w:rsid w:val="00FB6657"/>
    <w:rsid w:val="00FB7543"/>
    <w:rsid w:val="00FC6EBE"/>
    <w:rsid w:val="00FD03CF"/>
    <w:rsid w:val="00FD4115"/>
    <w:rsid w:val="00FE234F"/>
    <w:rsid w:val="00FE27EC"/>
    <w:rsid w:val="00FE3535"/>
    <w:rsid w:val="00FF33D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Default Paragraph Font" w:uiPriority="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DC"/>
    <w:rPr>
      <w:rFonts w:ascii="Univers (W1)" w:hAnsi="Univers (W1)"/>
      <w:color w:val="0000FF"/>
      <w:sz w:val="24"/>
    </w:rPr>
  </w:style>
  <w:style w:type="paragraph" w:styleId="Heading1">
    <w:name w:val="heading 1"/>
    <w:basedOn w:val="Normal"/>
    <w:next w:val="Normal"/>
    <w:qFormat/>
    <w:rsid w:val="00B92A89"/>
    <w:pPr>
      <w:keepNext/>
      <w:overflowPunct w:val="0"/>
      <w:autoSpaceDE w:val="0"/>
      <w:autoSpaceDN w:val="0"/>
      <w:adjustRightInd w:val="0"/>
      <w:textAlignment w:val="baseline"/>
      <w:outlineLvl w:val="0"/>
    </w:pPr>
    <w:rPr>
      <w:rFonts w:ascii="Times New Roman" w:hAnsi="Times New Roman"/>
      <w:color w:val="auto"/>
      <w:sz w:val="32"/>
    </w:rPr>
  </w:style>
  <w:style w:type="paragraph" w:styleId="Heading2">
    <w:name w:val="heading 2"/>
    <w:basedOn w:val="Normal"/>
    <w:next w:val="Normal"/>
    <w:qFormat/>
    <w:rsid w:val="00B92A89"/>
    <w:pPr>
      <w:keepNext/>
      <w:jc w:val="center"/>
      <w:outlineLvl w:val="1"/>
    </w:pPr>
    <w:rPr>
      <w:rFonts w:ascii="Arial" w:hAnsi="Arial" w:cs="Arial"/>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A89"/>
    <w:pPr>
      <w:keepNext/>
      <w:ind w:right="1260"/>
    </w:pPr>
    <w:rPr>
      <w:sz w:val="20"/>
    </w:rPr>
  </w:style>
  <w:style w:type="paragraph" w:styleId="BodyText2">
    <w:name w:val="Body Text 2"/>
    <w:basedOn w:val="Normal"/>
    <w:rsid w:val="00B92A89"/>
    <w:pPr>
      <w:ind w:right="1260"/>
    </w:pPr>
  </w:style>
  <w:style w:type="paragraph" w:styleId="BalloonText">
    <w:name w:val="Balloon Text"/>
    <w:basedOn w:val="Normal"/>
    <w:semiHidden/>
    <w:rsid w:val="00B92A89"/>
    <w:rPr>
      <w:rFonts w:ascii="Tahoma" w:hAnsi="Tahoma" w:cs="Tahoma"/>
      <w:sz w:val="16"/>
      <w:szCs w:val="16"/>
    </w:rPr>
  </w:style>
  <w:style w:type="paragraph" w:styleId="Header">
    <w:name w:val="header"/>
    <w:basedOn w:val="Normal"/>
    <w:rsid w:val="00B92A89"/>
    <w:pPr>
      <w:tabs>
        <w:tab w:val="center" w:pos="4320"/>
        <w:tab w:val="right" w:pos="8640"/>
      </w:tabs>
    </w:pPr>
  </w:style>
  <w:style w:type="paragraph" w:styleId="Footer">
    <w:name w:val="footer"/>
    <w:basedOn w:val="Normal"/>
    <w:rsid w:val="00B92A89"/>
    <w:pPr>
      <w:tabs>
        <w:tab w:val="center" w:pos="4320"/>
        <w:tab w:val="right" w:pos="8640"/>
      </w:tabs>
    </w:pPr>
  </w:style>
  <w:style w:type="character" w:styleId="PageNumber">
    <w:name w:val="page number"/>
    <w:basedOn w:val="DefaultParagraphFont"/>
    <w:rsid w:val="00B92A89"/>
  </w:style>
  <w:style w:type="paragraph" w:customStyle="1" w:styleId="Level1">
    <w:name w:val="Level 1"/>
    <w:autoRedefine/>
    <w:rsid w:val="00B92A89"/>
    <w:rPr>
      <w:rFonts w:ascii="Trebuchet MS" w:hAnsi="Trebuchet MS"/>
      <w:color w:val="000000"/>
      <w:spacing w:val="20"/>
      <w:sz w:val="22"/>
      <w:szCs w:val="22"/>
    </w:rPr>
  </w:style>
  <w:style w:type="character" w:customStyle="1" w:styleId="emailstyle19">
    <w:name w:val="emailstyle19"/>
    <w:semiHidden/>
    <w:rsid w:val="00B92A89"/>
    <w:rPr>
      <w:rFonts w:ascii="Franklin Gothic Book" w:hAnsi="Franklin Gothic Book" w:hint="default"/>
      <w:b w:val="0"/>
      <w:bCs w:val="0"/>
      <w:i w:val="0"/>
      <w:iCs w:val="0"/>
      <w:strike w:val="0"/>
      <w:dstrike w:val="0"/>
      <w:color w:val="000080"/>
      <w:sz w:val="24"/>
      <w:szCs w:val="24"/>
      <w:u w:val="none"/>
      <w:effect w:val="none"/>
    </w:rPr>
  </w:style>
  <w:style w:type="paragraph" w:styleId="BodyTextIndent3">
    <w:name w:val="Body Text Indent 3"/>
    <w:basedOn w:val="Normal"/>
    <w:rsid w:val="00B92A89"/>
    <w:pPr>
      <w:spacing w:after="120"/>
      <w:ind w:left="360"/>
    </w:pPr>
    <w:rPr>
      <w:sz w:val="16"/>
      <w:szCs w:val="16"/>
    </w:rPr>
  </w:style>
  <w:style w:type="paragraph" w:styleId="EndnoteText">
    <w:name w:val="endnote text"/>
    <w:basedOn w:val="Normal"/>
    <w:semiHidden/>
    <w:rsid w:val="00B92A89"/>
    <w:pPr>
      <w:widowControl w:val="0"/>
      <w:autoSpaceDE w:val="0"/>
      <w:autoSpaceDN w:val="0"/>
    </w:pPr>
    <w:rPr>
      <w:rFonts w:ascii="Times" w:hAnsi="Times" w:cs="Times"/>
      <w:color w:val="auto"/>
      <w:szCs w:val="24"/>
    </w:rPr>
  </w:style>
  <w:style w:type="character" w:styleId="Hyperlink">
    <w:name w:val="Hyperlink"/>
    <w:rsid w:val="00B92A89"/>
    <w:rPr>
      <w:color w:val="0000FF"/>
      <w:u w:val="single"/>
    </w:rPr>
  </w:style>
  <w:style w:type="character" w:styleId="FollowedHyperlink">
    <w:name w:val="FollowedHyperlink"/>
    <w:rsid w:val="00B92A89"/>
    <w:rPr>
      <w:color w:val="800080"/>
      <w:u w:val="single"/>
    </w:rPr>
  </w:style>
  <w:style w:type="character" w:styleId="CommentReference">
    <w:name w:val="annotation reference"/>
    <w:semiHidden/>
    <w:rsid w:val="00B92A89"/>
    <w:rPr>
      <w:sz w:val="16"/>
      <w:szCs w:val="16"/>
    </w:rPr>
  </w:style>
  <w:style w:type="paragraph" w:styleId="CommentText">
    <w:name w:val="annotation text"/>
    <w:basedOn w:val="Normal"/>
    <w:semiHidden/>
    <w:rsid w:val="00B92A89"/>
    <w:rPr>
      <w:sz w:val="20"/>
    </w:rPr>
  </w:style>
  <w:style w:type="paragraph" w:styleId="CommentSubject">
    <w:name w:val="annotation subject"/>
    <w:basedOn w:val="CommentText"/>
    <w:next w:val="CommentText"/>
    <w:semiHidden/>
    <w:rsid w:val="00B92A89"/>
    <w:rPr>
      <w:b/>
      <w:bCs/>
    </w:rPr>
  </w:style>
  <w:style w:type="paragraph" w:styleId="Title">
    <w:name w:val="Title"/>
    <w:basedOn w:val="Normal"/>
    <w:qFormat/>
    <w:rsid w:val="00B92A89"/>
    <w:pPr>
      <w:ind w:right="216" w:hanging="90"/>
      <w:jc w:val="center"/>
    </w:pPr>
    <w:rPr>
      <w:rFonts w:ascii="Arial" w:hAnsi="Arial" w:cs="Arial"/>
      <w:b/>
      <w:color w:val="000000"/>
      <w:szCs w:val="24"/>
    </w:rPr>
  </w:style>
  <w:style w:type="paragraph" w:styleId="BodyTextIndent2">
    <w:name w:val="Body Text Indent 2"/>
    <w:basedOn w:val="Normal"/>
    <w:rsid w:val="00D31CF7"/>
    <w:pPr>
      <w:spacing w:after="120" w:line="480" w:lineRule="auto"/>
      <w:ind w:left="360"/>
    </w:pPr>
  </w:style>
  <w:style w:type="table" w:styleId="TableGrid">
    <w:name w:val="Table Grid"/>
    <w:basedOn w:val="TableNormal"/>
    <w:rsid w:val="00D31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A4686"/>
    <w:pPr>
      <w:ind w:left="720"/>
      <w:contextualSpacing/>
    </w:pPr>
  </w:style>
  <w:style w:type="paragraph" w:styleId="Revision">
    <w:name w:val="Revision"/>
    <w:hidden/>
    <w:uiPriority w:val="71"/>
    <w:semiHidden/>
    <w:rsid w:val="00705BF5"/>
    <w:rPr>
      <w:rFonts w:ascii="Univers (W1)" w:hAnsi="Univers (W1)"/>
      <w:color w:val="0000FF"/>
      <w:sz w:val="24"/>
    </w:rPr>
  </w:style>
  <w:style w:type="table" w:customStyle="1" w:styleId="PlainTable1">
    <w:name w:val="Plain Table 1"/>
    <w:basedOn w:val="TableNormal"/>
    <w:rsid w:val="003A1F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161480810">
      <w:bodyDiv w:val="1"/>
      <w:marLeft w:val="0"/>
      <w:marRight w:val="0"/>
      <w:marTop w:val="0"/>
      <w:marBottom w:val="0"/>
      <w:divBdr>
        <w:top w:val="none" w:sz="0" w:space="0" w:color="auto"/>
        <w:left w:val="none" w:sz="0" w:space="0" w:color="auto"/>
        <w:bottom w:val="none" w:sz="0" w:space="0" w:color="auto"/>
        <w:right w:val="none" w:sz="0" w:space="0" w:color="auto"/>
      </w:divBdr>
    </w:div>
    <w:div w:id="226845965">
      <w:bodyDiv w:val="1"/>
      <w:marLeft w:val="0"/>
      <w:marRight w:val="0"/>
      <w:marTop w:val="0"/>
      <w:marBottom w:val="0"/>
      <w:divBdr>
        <w:top w:val="none" w:sz="0" w:space="0" w:color="auto"/>
        <w:left w:val="none" w:sz="0" w:space="0" w:color="auto"/>
        <w:bottom w:val="none" w:sz="0" w:space="0" w:color="auto"/>
        <w:right w:val="none" w:sz="0" w:space="0" w:color="auto"/>
      </w:divBdr>
    </w:div>
    <w:div w:id="336080467">
      <w:bodyDiv w:val="1"/>
      <w:marLeft w:val="0"/>
      <w:marRight w:val="0"/>
      <w:marTop w:val="0"/>
      <w:marBottom w:val="0"/>
      <w:divBdr>
        <w:top w:val="none" w:sz="0" w:space="0" w:color="auto"/>
        <w:left w:val="none" w:sz="0" w:space="0" w:color="auto"/>
        <w:bottom w:val="none" w:sz="0" w:space="0" w:color="auto"/>
        <w:right w:val="none" w:sz="0" w:space="0" w:color="auto"/>
      </w:divBdr>
    </w:div>
    <w:div w:id="456726228">
      <w:bodyDiv w:val="1"/>
      <w:marLeft w:val="0"/>
      <w:marRight w:val="0"/>
      <w:marTop w:val="0"/>
      <w:marBottom w:val="0"/>
      <w:divBdr>
        <w:top w:val="none" w:sz="0" w:space="0" w:color="auto"/>
        <w:left w:val="none" w:sz="0" w:space="0" w:color="auto"/>
        <w:bottom w:val="none" w:sz="0" w:space="0" w:color="auto"/>
        <w:right w:val="none" w:sz="0" w:space="0" w:color="auto"/>
      </w:divBdr>
    </w:div>
    <w:div w:id="549999503">
      <w:bodyDiv w:val="1"/>
      <w:marLeft w:val="0"/>
      <w:marRight w:val="0"/>
      <w:marTop w:val="0"/>
      <w:marBottom w:val="0"/>
      <w:divBdr>
        <w:top w:val="none" w:sz="0" w:space="0" w:color="auto"/>
        <w:left w:val="none" w:sz="0" w:space="0" w:color="auto"/>
        <w:bottom w:val="none" w:sz="0" w:space="0" w:color="auto"/>
        <w:right w:val="none" w:sz="0" w:space="0" w:color="auto"/>
      </w:divBdr>
    </w:div>
    <w:div w:id="607396845">
      <w:bodyDiv w:val="1"/>
      <w:marLeft w:val="0"/>
      <w:marRight w:val="0"/>
      <w:marTop w:val="0"/>
      <w:marBottom w:val="0"/>
      <w:divBdr>
        <w:top w:val="none" w:sz="0" w:space="0" w:color="auto"/>
        <w:left w:val="none" w:sz="0" w:space="0" w:color="auto"/>
        <w:bottom w:val="none" w:sz="0" w:space="0" w:color="auto"/>
        <w:right w:val="none" w:sz="0" w:space="0" w:color="auto"/>
      </w:divBdr>
      <w:divsChild>
        <w:div w:id="61173589">
          <w:marLeft w:val="0"/>
          <w:marRight w:val="0"/>
          <w:marTop w:val="0"/>
          <w:marBottom w:val="0"/>
          <w:divBdr>
            <w:top w:val="none" w:sz="0" w:space="0" w:color="auto"/>
            <w:left w:val="single" w:sz="6" w:space="0" w:color="C9D7F1"/>
            <w:bottom w:val="none" w:sz="0" w:space="0" w:color="auto"/>
            <w:right w:val="none" w:sz="0" w:space="0" w:color="auto"/>
          </w:divBdr>
          <w:divsChild>
            <w:div w:id="1058892607">
              <w:marLeft w:val="0"/>
              <w:marRight w:val="0"/>
              <w:marTop w:val="0"/>
              <w:marBottom w:val="0"/>
              <w:divBdr>
                <w:top w:val="none" w:sz="0" w:space="0" w:color="auto"/>
                <w:left w:val="none" w:sz="0" w:space="0" w:color="auto"/>
                <w:bottom w:val="none" w:sz="0" w:space="0" w:color="auto"/>
                <w:right w:val="none" w:sz="0" w:space="0" w:color="auto"/>
              </w:divBdr>
              <w:divsChild>
                <w:div w:id="1484547531">
                  <w:marLeft w:val="150"/>
                  <w:marRight w:val="0"/>
                  <w:marTop w:val="0"/>
                  <w:marBottom w:val="150"/>
                  <w:divBdr>
                    <w:top w:val="none" w:sz="0" w:space="0" w:color="auto"/>
                    <w:left w:val="none" w:sz="0" w:space="0" w:color="auto"/>
                    <w:bottom w:val="none" w:sz="0" w:space="0" w:color="auto"/>
                    <w:right w:val="none" w:sz="0" w:space="0" w:color="auto"/>
                  </w:divBdr>
                  <w:divsChild>
                    <w:div w:id="87818709">
                      <w:marLeft w:val="0"/>
                      <w:marRight w:val="0"/>
                      <w:marTop w:val="0"/>
                      <w:marBottom w:val="0"/>
                      <w:divBdr>
                        <w:top w:val="none" w:sz="0" w:space="0" w:color="auto"/>
                        <w:left w:val="none" w:sz="0" w:space="0" w:color="auto"/>
                        <w:bottom w:val="none" w:sz="0" w:space="0" w:color="auto"/>
                        <w:right w:val="none" w:sz="0" w:space="0" w:color="auto"/>
                      </w:divBdr>
                      <w:divsChild>
                        <w:div w:id="7102574">
                          <w:marLeft w:val="0"/>
                          <w:marRight w:val="0"/>
                          <w:marTop w:val="0"/>
                          <w:marBottom w:val="0"/>
                          <w:divBdr>
                            <w:top w:val="none" w:sz="0" w:space="0" w:color="auto"/>
                            <w:left w:val="none" w:sz="0" w:space="0" w:color="auto"/>
                            <w:bottom w:val="none" w:sz="0" w:space="0" w:color="auto"/>
                            <w:right w:val="none" w:sz="0" w:space="0" w:color="auto"/>
                          </w:divBdr>
                        </w:div>
                        <w:div w:id="662709007">
                          <w:marLeft w:val="0"/>
                          <w:marRight w:val="0"/>
                          <w:marTop w:val="0"/>
                          <w:marBottom w:val="0"/>
                          <w:divBdr>
                            <w:top w:val="none" w:sz="0" w:space="0" w:color="auto"/>
                            <w:left w:val="none" w:sz="0" w:space="0" w:color="auto"/>
                            <w:bottom w:val="none" w:sz="0" w:space="0" w:color="auto"/>
                            <w:right w:val="none" w:sz="0" w:space="0" w:color="auto"/>
                          </w:divBdr>
                        </w:div>
                        <w:div w:id="1026759516">
                          <w:marLeft w:val="0"/>
                          <w:marRight w:val="0"/>
                          <w:marTop w:val="0"/>
                          <w:marBottom w:val="0"/>
                          <w:divBdr>
                            <w:top w:val="none" w:sz="0" w:space="0" w:color="auto"/>
                            <w:left w:val="none" w:sz="0" w:space="0" w:color="auto"/>
                            <w:bottom w:val="none" w:sz="0" w:space="0" w:color="auto"/>
                            <w:right w:val="none" w:sz="0" w:space="0" w:color="auto"/>
                          </w:divBdr>
                        </w:div>
                        <w:div w:id="1170103473">
                          <w:marLeft w:val="0"/>
                          <w:marRight w:val="0"/>
                          <w:marTop w:val="0"/>
                          <w:marBottom w:val="0"/>
                          <w:divBdr>
                            <w:top w:val="none" w:sz="0" w:space="0" w:color="auto"/>
                            <w:left w:val="none" w:sz="0" w:space="0" w:color="auto"/>
                            <w:bottom w:val="none" w:sz="0" w:space="0" w:color="auto"/>
                            <w:right w:val="none" w:sz="0" w:space="0" w:color="auto"/>
                          </w:divBdr>
                        </w:div>
                        <w:div w:id="20041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8279">
      <w:bodyDiv w:val="1"/>
      <w:marLeft w:val="0"/>
      <w:marRight w:val="0"/>
      <w:marTop w:val="0"/>
      <w:marBottom w:val="0"/>
      <w:divBdr>
        <w:top w:val="none" w:sz="0" w:space="0" w:color="auto"/>
        <w:left w:val="none" w:sz="0" w:space="0" w:color="auto"/>
        <w:bottom w:val="none" w:sz="0" w:space="0" w:color="auto"/>
        <w:right w:val="none" w:sz="0" w:space="0" w:color="auto"/>
      </w:divBdr>
    </w:div>
    <w:div w:id="928856298">
      <w:bodyDiv w:val="1"/>
      <w:marLeft w:val="0"/>
      <w:marRight w:val="0"/>
      <w:marTop w:val="0"/>
      <w:marBottom w:val="0"/>
      <w:divBdr>
        <w:top w:val="none" w:sz="0" w:space="0" w:color="auto"/>
        <w:left w:val="none" w:sz="0" w:space="0" w:color="auto"/>
        <w:bottom w:val="none" w:sz="0" w:space="0" w:color="auto"/>
        <w:right w:val="none" w:sz="0" w:space="0" w:color="auto"/>
      </w:divBdr>
    </w:div>
    <w:div w:id="1377124140">
      <w:bodyDiv w:val="1"/>
      <w:marLeft w:val="0"/>
      <w:marRight w:val="0"/>
      <w:marTop w:val="0"/>
      <w:marBottom w:val="0"/>
      <w:divBdr>
        <w:top w:val="none" w:sz="0" w:space="0" w:color="auto"/>
        <w:left w:val="none" w:sz="0" w:space="0" w:color="auto"/>
        <w:bottom w:val="none" w:sz="0" w:space="0" w:color="auto"/>
        <w:right w:val="none" w:sz="0" w:space="0" w:color="auto"/>
      </w:divBdr>
    </w:div>
    <w:div w:id="1456561558">
      <w:bodyDiv w:val="1"/>
      <w:marLeft w:val="0"/>
      <w:marRight w:val="0"/>
      <w:marTop w:val="0"/>
      <w:marBottom w:val="0"/>
      <w:divBdr>
        <w:top w:val="none" w:sz="0" w:space="0" w:color="auto"/>
        <w:left w:val="none" w:sz="0" w:space="0" w:color="auto"/>
        <w:bottom w:val="none" w:sz="0" w:space="0" w:color="auto"/>
        <w:right w:val="none" w:sz="0" w:space="0" w:color="auto"/>
      </w:divBdr>
    </w:div>
    <w:div w:id="1663310969">
      <w:bodyDiv w:val="1"/>
      <w:marLeft w:val="0"/>
      <w:marRight w:val="0"/>
      <w:marTop w:val="0"/>
      <w:marBottom w:val="0"/>
      <w:divBdr>
        <w:top w:val="none" w:sz="0" w:space="0" w:color="auto"/>
        <w:left w:val="none" w:sz="0" w:space="0" w:color="auto"/>
        <w:bottom w:val="none" w:sz="0" w:space="0" w:color="auto"/>
        <w:right w:val="none" w:sz="0" w:space="0" w:color="auto"/>
      </w:divBdr>
    </w:div>
    <w:div w:id="1703286846">
      <w:bodyDiv w:val="1"/>
      <w:marLeft w:val="0"/>
      <w:marRight w:val="0"/>
      <w:marTop w:val="0"/>
      <w:marBottom w:val="0"/>
      <w:divBdr>
        <w:top w:val="none" w:sz="0" w:space="0" w:color="auto"/>
        <w:left w:val="none" w:sz="0" w:space="0" w:color="auto"/>
        <w:bottom w:val="none" w:sz="0" w:space="0" w:color="auto"/>
        <w:right w:val="none" w:sz="0" w:space="0" w:color="auto"/>
      </w:divBdr>
    </w:div>
    <w:div w:id="1811747064">
      <w:bodyDiv w:val="1"/>
      <w:marLeft w:val="0"/>
      <w:marRight w:val="0"/>
      <w:marTop w:val="0"/>
      <w:marBottom w:val="0"/>
      <w:divBdr>
        <w:top w:val="none" w:sz="0" w:space="0" w:color="auto"/>
        <w:left w:val="none" w:sz="0" w:space="0" w:color="auto"/>
        <w:bottom w:val="none" w:sz="0" w:space="0" w:color="auto"/>
        <w:right w:val="none" w:sz="0" w:space="0" w:color="auto"/>
      </w:divBdr>
    </w:div>
    <w:div w:id="1976328284">
      <w:bodyDiv w:val="1"/>
      <w:marLeft w:val="0"/>
      <w:marRight w:val="0"/>
      <w:marTop w:val="0"/>
      <w:marBottom w:val="0"/>
      <w:divBdr>
        <w:top w:val="none" w:sz="0" w:space="0" w:color="auto"/>
        <w:left w:val="none" w:sz="0" w:space="0" w:color="auto"/>
        <w:bottom w:val="none" w:sz="0" w:space="0" w:color="auto"/>
        <w:right w:val="none" w:sz="0" w:space="0" w:color="auto"/>
      </w:divBdr>
    </w:div>
    <w:div w:id="1984961924">
      <w:bodyDiv w:val="1"/>
      <w:marLeft w:val="0"/>
      <w:marRight w:val="0"/>
      <w:marTop w:val="0"/>
      <w:marBottom w:val="0"/>
      <w:divBdr>
        <w:top w:val="none" w:sz="0" w:space="0" w:color="auto"/>
        <w:left w:val="none" w:sz="0" w:space="0" w:color="auto"/>
        <w:bottom w:val="none" w:sz="0" w:space="0" w:color="auto"/>
        <w:right w:val="none" w:sz="0" w:space="0" w:color="auto"/>
      </w:divBdr>
    </w:div>
    <w:div w:id="1985742133">
      <w:bodyDiv w:val="1"/>
      <w:marLeft w:val="0"/>
      <w:marRight w:val="0"/>
      <w:marTop w:val="0"/>
      <w:marBottom w:val="0"/>
      <w:divBdr>
        <w:top w:val="none" w:sz="0" w:space="0" w:color="auto"/>
        <w:left w:val="none" w:sz="0" w:space="0" w:color="auto"/>
        <w:bottom w:val="none" w:sz="0" w:space="0" w:color="auto"/>
        <w:right w:val="none" w:sz="0" w:space="0" w:color="auto"/>
      </w:divBdr>
    </w:div>
    <w:div w:id="2048682273">
      <w:bodyDiv w:val="1"/>
      <w:marLeft w:val="0"/>
      <w:marRight w:val="0"/>
      <w:marTop w:val="0"/>
      <w:marBottom w:val="0"/>
      <w:divBdr>
        <w:top w:val="none" w:sz="0" w:space="0" w:color="auto"/>
        <w:left w:val="none" w:sz="0" w:space="0" w:color="auto"/>
        <w:bottom w:val="none" w:sz="0" w:space="0" w:color="auto"/>
        <w:right w:val="none" w:sz="0" w:space="0" w:color="auto"/>
      </w:divBdr>
    </w:div>
    <w:div w:id="208872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117" Type="http://schemas.openxmlformats.org/officeDocument/2006/relationships/control" Target="activeX/activeX89.xml"/><Relationship Id="rId21" Type="http://schemas.openxmlformats.org/officeDocument/2006/relationships/control" Target="activeX/activeX7.xml"/><Relationship Id="rId42" Type="http://schemas.openxmlformats.org/officeDocument/2006/relationships/control" Target="activeX/activeX28.xml"/><Relationship Id="rId47" Type="http://schemas.openxmlformats.org/officeDocument/2006/relationships/control" Target="activeX/activeX33.xml"/><Relationship Id="rId63" Type="http://schemas.openxmlformats.org/officeDocument/2006/relationships/control" Target="activeX/activeX44.xml"/><Relationship Id="rId68" Type="http://schemas.openxmlformats.org/officeDocument/2006/relationships/image" Target="media/image8.png"/><Relationship Id="rId84" Type="http://schemas.openxmlformats.org/officeDocument/2006/relationships/control" Target="activeX/activeX58.xml"/><Relationship Id="rId89" Type="http://schemas.openxmlformats.org/officeDocument/2006/relationships/control" Target="activeX/activeX63.xml"/><Relationship Id="rId112" Type="http://schemas.openxmlformats.org/officeDocument/2006/relationships/control" Target="activeX/activeX85.xml"/><Relationship Id="rId16" Type="http://schemas.openxmlformats.org/officeDocument/2006/relationships/control" Target="activeX/activeX3.xml"/><Relationship Id="rId107" Type="http://schemas.openxmlformats.org/officeDocument/2006/relationships/control" Target="activeX/activeX80.xml"/><Relationship Id="rId11" Type="http://schemas.openxmlformats.org/officeDocument/2006/relationships/control" Target="activeX/activeX1.xml"/><Relationship Id="rId32" Type="http://schemas.openxmlformats.org/officeDocument/2006/relationships/control" Target="activeX/activeX18.xml"/><Relationship Id="rId37" Type="http://schemas.openxmlformats.org/officeDocument/2006/relationships/control" Target="activeX/activeX23.xml"/><Relationship Id="rId53" Type="http://schemas.openxmlformats.org/officeDocument/2006/relationships/control" Target="activeX/activeX37.xml"/><Relationship Id="rId58" Type="http://schemas.openxmlformats.org/officeDocument/2006/relationships/control" Target="activeX/activeX39.xml"/><Relationship Id="rId74" Type="http://schemas.openxmlformats.org/officeDocument/2006/relationships/control" Target="activeX/activeX50.xml"/><Relationship Id="rId79" Type="http://schemas.openxmlformats.org/officeDocument/2006/relationships/control" Target="activeX/activeX54.xml"/><Relationship Id="rId102" Type="http://schemas.openxmlformats.org/officeDocument/2006/relationships/control" Target="activeX/activeX76.xm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ontrol" Target="activeX/activeX42.xml"/><Relationship Id="rId82" Type="http://schemas.openxmlformats.org/officeDocument/2006/relationships/control" Target="activeX/activeX56.xml"/><Relationship Id="rId90" Type="http://schemas.openxmlformats.org/officeDocument/2006/relationships/control" Target="activeX/activeX64.xml"/><Relationship Id="rId95" Type="http://schemas.openxmlformats.org/officeDocument/2006/relationships/control" Target="activeX/activeX69.xml"/><Relationship Id="rId19" Type="http://schemas.openxmlformats.org/officeDocument/2006/relationships/control" Target="activeX/activeX6.xml"/><Relationship Id="rId14" Type="http://schemas.openxmlformats.org/officeDocument/2006/relationships/control" Target="activeX/activeX2.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hyperlink" Target="http://www.research.uci.edu/forms/index.html" TargetMode="External"/><Relationship Id="rId64" Type="http://schemas.openxmlformats.org/officeDocument/2006/relationships/control" Target="activeX/activeX45.xml"/><Relationship Id="rId69" Type="http://schemas.openxmlformats.org/officeDocument/2006/relationships/control" Target="activeX/activeX48.xml"/><Relationship Id="rId77" Type="http://schemas.openxmlformats.org/officeDocument/2006/relationships/control" Target="activeX/activeX52.xml"/><Relationship Id="rId100" Type="http://schemas.openxmlformats.org/officeDocument/2006/relationships/control" Target="activeX/activeX74.xml"/><Relationship Id="rId105" Type="http://schemas.openxmlformats.org/officeDocument/2006/relationships/control" Target="activeX/activeX79.xml"/><Relationship Id="rId113" Type="http://schemas.openxmlformats.org/officeDocument/2006/relationships/control" Target="activeX/activeX86.xml"/><Relationship Id="rId118" Type="http://schemas.openxmlformats.org/officeDocument/2006/relationships/control" Target="activeX/activeX90.xml"/><Relationship Id="rId8" Type="http://schemas.openxmlformats.org/officeDocument/2006/relationships/image" Target="media/image1.png"/><Relationship Id="rId51" Type="http://schemas.openxmlformats.org/officeDocument/2006/relationships/image" Target="media/image6.jpeg"/><Relationship Id="rId72" Type="http://schemas.openxmlformats.org/officeDocument/2006/relationships/hyperlink" Target="http://www.research.uci.edu/forms/docs/irb-consent-forms/2_informed-consent-document-template-social-behavioral.doc" TargetMode="External"/><Relationship Id="rId80" Type="http://schemas.openxmlformats.org/officeDocument/2006/relationships/hyperlink" Target="http://www.research.uci.edu/forms/index.html" TargetMode="External"/><Relationship Id="rId85" Type="http://schemas.openxmlformats.org/officeDocument/2006/relationships/control" Target="activeX/activeX59.xml"/><Relationship Id="rId93" Type="http://schemas.openxmlformats.org/officeDocument/2006/relationships/control" Target="activeX/activeX67.xml"/><Relationship Id="rId98" Type="http://schemas.openxmlformats.org/officeDocument/2006/relationships/control" Target="activeX/activeX72.xml"/><Relationship Id="rId12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0.xml"/><Relationship Id="rId67" Type="http://schemas.openxmlformats.org/officeDocument/2006/relationships/control" Target="activeX/activeX47.xml"/><Relationship Id="rId103" Type="http://schemas.openxmlformats.org/officeDocument/2006/relationships/control" Target="activeX/activeX77.xml"/><Relationship Id="rId108" Type="http://schemas.openxmlformats.org/officeDocument/2006/relationships/control" Target="activeX/activeX81.xml"/><Relationship Id="rId116" Type="http://schemas.openxmlformats.org/officeDocument/2006/relationships/control" Target="activeX/activeX88.xml"/><Relationship Id="rId124" Type="http://schemas.openxmlformats.org/officeDocument/2006/relationships/theme" Target="theme/theme1.xml"/><Relationship Id="rId20" Type="http://schemas.openxmlformats.org/officeDocument/2006/relationships/hyperlink" Target="https://apps.research.uci.edu/irbapp/" TargetMode="External"/><Relationship Id="rId41" Type="http://schemas.openxmlformats.org/officeDocument/2006/relationships/control" Target="activeX/activeX27.xml"/><Relationship Id="rId54" Type="http://schemas.openxmlformats.org/officeDocument/2006/relationships/image" Target="media/image7.png"/><Relationship Id="rId62" Type="http://schemas.openxmlformats.org/officeDocument/2006/relationships/control" Target="activeX/activeX43.xml"/><Relationship Id="rId70" Type="http://schemas.openxmlformats.org/officeDocument/2006/relationships/hyperlink" Target="http://www.research.uci.edu/forms/index.html" TargetMode="External"/><Relationship Id="rId75" Type="http://schemas.openxmlformats.org/officeDocument/2006/relationships/control" Target="activeX/activeX51.xml"/><Relationship Id="rId83" Type="http://schemas.openxmlformats.org/officeDocument/2006/relationships/control" Target="activeX/activeX57.xml"/><Relationship Id="rId88" Type="http://schemas.openxmlformats.org/officeDocument/2006/relationships/control" Target="activeX/activeX62.xml"/><Relationship Id="rId91" Type="http://schemas.openxmlformats.org/officeDocument/2006/relationships/control" Target="activeX/activeX65.xml"/><Relationship Id="rId96" Type="http://schemas.openxmlformats.org/officeDocument/2006/relationships/control" Target="activeX/activeX70.xml"/><Relationship Id="rId111" Type="http://schemas.openxmlformats.org/officeDocument/2006/relationships/control" Target="activeX/activeX8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38.xml"/><Relationship Id="rId106" Type="http://schemas.openxmlformats.org/officeDocument/2006/relationships/hyperlink" Target="https://www.reg.uci.edu/privacy/matrix.html" TargetMode="External"/><Relationship Id="rId114" Type="http://schemas.openxmlformats.org/officeDocument/2006/relationships/hyperlink" Target="http://www.research.uci.edu/forms/docs/irb-consent-forms/2_informed-consent-document-template-social-behavioral.doc" TargetMode="External"/><Relationship Id="rId119" Type="http://schemas.openxmlformats.org/officeDocument/2006/relationships/hyperlink" Target="http://www.research.uci.edu/ora/forms/hrpp/categories_of_exempt_human_subjects_research.pdf" TargetMode="External"/><Relationship Id="rId10" Type="http://schemas.openxmlformats.org/officeDocument/2006/relationships/image" Target="media/image2.wmf"/><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hyperlink" Target="http://www.research.uci.edu/compliance/human-research-protections/docs/categories-of-exempt-human-subjects-research.pdf" TargetMode="External"/><Relationship Id="rId60" Type="http://schemas.openxmlformats.org/officeDocument/2006/relationships/control" Target="activeX/activeX41.xml"/><Relationship Id="rId65" Type="http://schemas.openxmlformats.org/officeDocument/2006/relationships/control" Target="activeX/activeX46.xml"/><Relationship Id="rId73" Type="http://schemas.openxmlformats.org/officeDocument/2006/relationships/hyperlink" Target="http://www.research.uci.edu/compliance/human-research-protections/policies/40%20UCI%20Students%20and%20Employees.pdf" TargetMode="External"/><Relationship Id="rId78" Type="http://schemas.openxmlformats.org/officeDocument/2006/relationships/control" Target="activeX/activeX53.xml"/><Relationship Id="rId81" Type="http://schemas.openxmlformats.org/officeDocument/2006/relationships/control" Target="activeX/activeX55.xml"/><Relationship Id="rId86" Type="http://schemas.openxmlformats.org/officeDocument/2006/relationships/control" Target="activeX/activeX60.xml"/><Relationship Id="rId94" Type="http://schemas.openxmlformats.org/officeDocument/2006/relationships/control" Target="activeX/activeX68.xml"/><Relationship Id="rId99" Type="http://schemas.openxmlformats.org/officeDocument/2006/relationships/control" Target="activeX/activeX73.xml"/><Relationship Id="rId101" Type="http://schemas.openxmlformats.org/officeDocument/2006/relationships/control" Target="activeX/activeX75.xml"/><Relationship Id="rId12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research.uci.edu/ora/forms/hrpp/RequestDeterminationNon-HumanSubjects.doc" TargetMode="External"/><Relationship Id="rId13" Type="http://schemas.openxmlformats.org/officeDocument/2006/relationships/image" Target="media/image4.wmf"/><Relationship Id="rId18" Type="http://schemas.openxmlformats.org/officeDocument/2006/relationships/control" Target="activeX/activeX5.xml"/><Relationship Id="rId39" Type="http://schemas.openxmlformats.org/officeDocument/2006/relationships/control" Target="activeX/activeX25.xml"/><Relationship Id="rId109" Type="http://schemas.openxmlformats.org/officeDocument/2006/relationships/control" Target="activeX/activeX82.xml"/><Relationship Id="rId34" Type="http://schemas.openxmlformats.org/officeDocument/2006/relationships/control" Target="activeX/activeX20.xml"/><Relationship Id="rId50" Type="http://schemas.openxmlformats.org/officeDocument/2006/relationships/control" Target="activeX/activeX36.xml"/><Relationship Id="rId55" Type="http://schemas.openxmlformats.org/officeDocument/2006/relationships/hyperlink" Target="http://www.research.uci.edu/compliance/human-research-protections/researchers/subject-selection-recruitment-and-compensation.html" TargetMode="External"/><Relationship Id="rId76" Type="http://schemas.openxmlformats.org/officeDocument/2006/relationships/hyperlink" Target="http://www.research.uci.edu/compliance/human-research-protections/docs/glossary-of-terms.html" TargetMode="External"/><Relationship Id="rId97" Type="http://schemas.openxmlformats.org/officeDocument/2006/relationships/control" Target="activeX/activeX71.xml"/><Relationship Id="rId104" Type="http://schemas.openxmlformats.org/officeDocument/2006/relationships/control" Target="activeX/activeX78.xml"/><Relationship Id="rId120" Type="http://schemas.openxmlformats.org/officeDocument/2006/relationships/hyperlink" Target="http://www.research.uci.edu/compliance/human-research-protections/researchers/activities-irb-review.html" TargetMode="External"/><Relationship Id="rId7" Type="http://schemas.openxmlformats.org/officeDocument/2006/relationships/endnotes" Target="endnotes.xml"/><Relationship Id="rId71" Type="http://schemas.openxmlformats.org/officeDocument/2006/relationships/control" Target="activeX/activeX49.xml"/><Relationship Id="rId92" Type="http://schemas.openxmlformats.org/officeDocument/2006/relationships/control" Target="activeX/activeX66.xml"/><Relationship Id="rId2" Type="http://schemas.openxmlformats.org/officeDocument/2006/relationships/numbering" Target="numbering.xml"/><Relationship Id="rId29" Type="http://schemas.openxmlformats.org/officeDocument/2006/relationships/control" Target="activeX/activeX15.xml"/><Relationship Id="rId24" Type="http://schemas.openxmlformats.org/officeDocument/2006/relationships/control" Target="activeX/activeX10.xml"/><Relationship Id="rId40" Type="http://schemas.openxmlformats.org/officeDocument/2006/relationships/control" Target="activeX/activeX26.xml"/><Relationship Id="rId45" Type="http://schemas.openxmlformats.org/officeDocument/2006/relationships/control" Target="activeX/activeX31.xml"/><Relationship Id="rId66" Type="http://schemas.openxmlformats.org/officeDocument/2006/relationships/hyperlink" Target="http://www.research.uci.edu/compliance/human-research-protections/researchers/how-to-consent.html" TargetMode="External"/><Relationship Id="rId87" Type="http://schemas.openxmlformats.org/officeDocument/2006/relationships/control" Target="activeX/activeX61.xml"/><Relationship Id="rId110" Type="http://schemas.openxmlformats.org/officeDocument/2006/relationships/control" Target="activeX/activeX83.xml"/><Relationship Id="rId115"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6E01-104B-4763-9626-F24B73E5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3159</Words>
  <Characters>22523</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PROTOCOL NARRATIVE</vt:lpstr>
    </vt:vector>
  </TitlesOfParts>
  <Company>UC Irvine</Company>
  <LinksUpToDate>false</LinksUpToDate>
  <CharactersWithSpaces>25631</CharactersWithSpaces>
  <SharedDoc>false</SharedDoc>
  <HLinks>
    <vt:vector size="114" baseType="variant">
      <vt:variant>
        <vt:i4>1310823</vt:i4>
      </vt:variant>
      <vt:variant>
        <vt:i4>54</vt:i4>
      </vt:variant>
      <vt:variant>
        <vt:i4>0</vt:i4>
      </vt:variant>
      <vt:variant>
        <vt:i4>5</vt:i4>
      </vt:variant>
      <vt:variant>
        <vt:lpwstr>http://www.research.uci.edu/ora/forms/hrpp/protocol_narrative_full_committee.doc</vt:lpwstr>
      </vt:variant>
      <vt:variant>
        <vt:lpwstr/>
      </vt:variant>
      <vt:variant>
        <vt:i4>7929969</vt:i4>
      </vt:variant>
      <vt:variant>
        <vt:i4>51</vt:i4>
      </vt:variant>
      <vt:variant>
        <vt:i4>0</vt:i4>
      </vt:variant>
      <vt:variant>
        <vt:i4>5</vt:i4>
      </vt:variant>
      <vt:variant>
        <vt:lpwstr>http://www.research.uci.edu/ora/hrpp/protectedhealthinformation.htm</vt:lpwstr>
      </vt:variant>
      <vt:variant>
        <vt:lpwstr/>
      </vt:variant>
      <vt:variant>
        <vt:i4>1310823</vt:i4>
      </vt:variant>
      <vt:variant>
        <vt:i4>48</vt:i4>
      </vt:variant>
      <vt:variant>
        <vt:i4>0</vt:i4>
      </vt:variant>
      <vt:variant>
        <vt:i4>5</vt:i4>
      </vt:variant>
      <vt:variant>
        <vt:lpwstr>http://www.research.uci.edu/ora/forms/hrpp/protocol_narrative_full_committee.doc</vt:lpwstr>
      </vt:variant>
      <vt:variant>
        <vt:lpwstr/>
      </vt:variant>
      <vt:variant>
        <vt:i4>1310823</vt:i4>
      </vt:variant>
      <vt:variant>
        <vt:i4>45</vt:i4>
      </vt:variant>
      <vt:variant>
        <vt:i4>0</vt:i4>
      </vt:variant>
      <vt:variant>
        <vt:i4>5</vt:i4>
      </vt:variant>
      <vt:variant>
        <vt:lpwstr>http://www.research.uci.edu/ora/forms/hrpp/protocol_narrative_full_committee.doc</vt:lpwstr>
      </vt:variant>
      <vt:variant>
        <vt:lpwstr/>
      </vt:variant>
      <vt:variant>
        <vt:i4>917606</vt:i4>
      </vt:variant>
      <vt:variant>
        <vt:i4>42</vt:i4>
      </vt:variant>
      <vt:variant>
        <vt:i4>0</vt:i4>
      </vt:variant>
      <vt:variant>
        <vt:i4>5</vt:i4>
      </vt:variant>
      <vt:variant>
        <vt:lpwstr>http://www.research.uci.edu/ora/forms/hrpp/categories_of_exempt_human_subjects_research.pdf</vt:lpwstr>
      </vt:variant>
      <vt:variant>
        <vt:lpwstr/>
      </vt:variant>
      <vt:variant>
        <vt:i4>1310823</vt:i4>
      </vt:variant>
      <vt:variant>
        <vt:i4>39</vt:i4>
      </vt:variant>
      <vt:variant>
        <vt:i4>0</vt:i4>
      </vt:variant>
      <vt:variant>
        <vt:i4>5</vt:i4>
      </vt:variant>
      <vt:variant>
        <vt:lpwstr>http://www.research.uci.edu/ora/forms/hrpp/protocol_narrative_full_committee.doc</vt:lpwstr>
      </vt:variant>
      <vt:variant>
        <vt:lpwstr/>
      </vt:variant>
      <vt:variant>
        <vt:i4>917606</vt:i4>
      </vt:variant>
      <vt:variant>
        <vt:i4>36</vt:i4>
      </vt:variant>
      <vt:variant>
        <vt:i4>0</vt:i4>
      </vt:variant>
      <vt:variant>
        <vt:i4>5</vt:i4>
      </vt:variant>
      <vt:variant>
        <vt:lpwstr>http://www.research.uci.edu/ora/forms/hrpp/categories_of_exempt_human_subjects_research.pdf</vt:lpwstr>
      </vt:variant>
      <vt:variant>
        <vt:lpwstr/>
      </vt:variant>
      <vt:variant>
        <vt:i4>6684770</vt:i4>
      </vt:variant>
      <vt:variant>
        <vt:i4>33</vt:i4>
      </vt:variant>
      <vt:variant>
        <vt:i4>0</vt:i4>
      </vt:variant>
      <vt:variant>
        <vt:i4>5</vt:i4>
      </vt:variant>
      <vt:variant>
        <vt:lpwstr>http://www.research.uci.edu/ora/hrpp/definition.htm</vt:lpwstr>
      </vt:variant>
      <vt:variant>
        <vt:lpwstr>humansubject</vt:lpwstr>
      </vt:variant>
      <vt:variant>
        <vt:i4>1769473</vt:i4>
      </vt:variant>
      <vt:variant>
        <vt:i4>30</vt:i4>
      </vt:variant>
      <vt:variant>
        <vt:i4>0</vt:i4>
      </vt:variant>
      <vt:variant>
        <vt:i4>5</vt:i4>
      </vt:variant>
      <vt:variant>
        <vt:lpwstr>http://www.research.uci.edu/ora/forms/hrpp/RequestDeterminationNon-HumanSubjects.doc</vt:lpwstr>
      </vt:variant>
      <vt:variant>
        <vt:lpwstr/>
      </vt:variant>
      <vt:variant>
        <vt:i4>917606</vt:i4>
      </vt:variant>
      <vt:variant>
        <vt:i4>27</vt:i4>
      </vt:variant>
      <vt:variant>
        <vt:i4>0</vt:i4>
      </vt:variant>
      <vt:variant>
        <vt:i4>5</vt:i4>
      </vt:variant>
      <vt:variant>
        <vt:lpwstr>http://www.research.uci.edu/ora/forms/hrpp/categories_of_exempt_human_subjects_research.pdf</vt:lpwstr>
      </vt:variant>
      <vt:variant>
        <vt:lpwstr/>
      </vt:variant>
      <vt:variant>
        <vt:i4>4259911</vt:i4>
      </vt:variant>
      <vt:variant>
        <vt:i4>24</vt:i4>
      </vt:variant>
      <vt:variant>
        <vt:i4>0</vt:i4>
      </vt:variant>
      <vt:variant>
        <vt:i4>5</vt:i4>
      </vt:variant>
      <vt:variant>
        <vt:lpwstr>http://www.rgs.uci.edu/ora/forms/irb.htm</vt:lpwstr>
      </vt:variant>
      <vt:variant>
        <vt:lpwstr/>
      </vt:variant>
      <vt:variant>
        <vt:i4>3211317</vt:i4>
      </vt:variant>
      <vt:variant>
        <vt:i4>21</vt:i4>
      </vt:variant>
      <vt:variant>
        <vt:i4>0</vt:i4>
      </vt:variant>
      <vt:variant>
        <vt:i4>5</vt:i4>
      </vt:variant>
      <vt:variant>
        <vt:lpwstr>http://www.research.uci.edu/ora/hrpp/privacyAndConfidentiality.htm</vt:lpwstr>
      </vt:variant>
      <vt:variant>
        <vt:lpwstr/>
      </vt:variant>
      <vt:variant>
        <vt:i4>4521991</vt:i4>
      </vt:variant>
      <vt:variant>
        <vt:i4>18</vt:i4>
      </vt:variant>
      <vt:variant>
        <vt:i4>0</vt:i4>
      </vt:variant>
      <vt:variant>
        <vt:i4>5</vt:i4>
      </vt:variant>
      <vt:variant>
        <vt:lpwstr>http://www.socsci.uci.edu/sslab/forms/ad1.doc</vt:lpwstr>
      </vt:variant>
      <vt:variant>
        <vt:lpwstr/>
      </vt:variant>
      <vt:variant>
        <vt:i4>3211317</vt:i4>
      </vt:variant>
      <vt:variant>
        <vt:i4>15</vt:i4>
      </vt:variant>
      <vt:variant>
        <vt:i4>0</vt:i4>
      </vt:variant>
      <vt:variant>
        <vt:i4>5</vt:i4>
      </vt:variant>
      <vt:variant>
        <vt:lpwstr>http://www.research.uci.edu/ora/hrpp/privacyAndConfidentiality.htm</vt:lpwstr>
      </vt:variant>
      <vt:variant>
        <vt:lpwstr/>
      </vt:variant>
      <vt:variant>
        <vt:i4>6684770</vt:i4>
      </vt:variant>
      <vt:variant>
        <vt:i4>12</vt:i4>
      </vt:variant>
      <vt:variant>
        <vt:i4>0</vt:i4>
      </vt:variant>
      <vt:variant>
        <vt:i4>5</vt:i4>
      </vt:variant>
      <vt:variant>
        <vt:lpwstr>http://www.research.uci.edu/ora/hrpp/definition.htm</vt:lpwstr>
      </vt:variant>
      <vt:variant>
        <vt:lpwstr>humansubject</vt:lpwstr>
      </vt:variant>
      <vt:variant>
        <vt:i4>917606</vt:i4>
      </vt:variant>
      <vt:variant>
        <vt:i4>9</vt:i4>
      </vt:variant>
      <vt:variant>
        <vt:i4>0</vt:i4>
      </vt:variant>
      <vt:variant>
        <vt:i4>5</vt:i4>
      </vt:variant>
      <vt:variant>
        <vt:lpwstr>http://www.research.uci.edu/ora/forms/hrpp/categories_of_exempt_human_subjects_research.pdf</vt:lpwstr>
      </vt:variant>
      <vt:variant>
        <vt:lpwstr/>
      </vt:variant>
      <vt:variant>
        <vt:i4>7012400</vt:i4>
      </vt:variant>
      <vt:variant>
        <vt:i4>6</vt:i4>
      </vt:variant>
      <vt:variant>
        <vt:i4>0</vt:i4>
      </vt:variant>
      <vt:variant>
        <vt:i4>5</vt:i4>
      </vt:variant>
      <vt:variant>
        <vt:lpwstr>http://apps.research.uci.edu/orastaff/staff.cfm</vt:lpwstr>
      </vt:variant>
      <vt:variant>
        <vt:lpwstr/>
      </vt:variant>
      <vt:variant>
        <vt:i4>1310823</vt:i4>
      </vt:variant>
      <vt:variant>
        <vt:i4>3</vt:i4>
      </vt:variant>
      <vt:variant>
        <vt:i4>0</vt:i4>
      </vt:variant>
      <vt:variant>
        <vt:i4>5</vt:i4>
      </vt:variant>
      <vt:variant>
        <vt:lpwstr>http://www.research.uci.edu/ora/forms/hrpp/protocol_narrative_full_committee.doc</vt:lpwstr>
      </vt:variant>
      <vt:variant>
        <vt:lpwstr/>
      </vt:variant>
      <vt:variant>
        <vt:i4>917606</vt:i4>
      </vt:variant>
      <vt:variant>
        <vt:i4>0</vt:i4>
      </vt:variant>
      <vt:variant>
        <vt:i4>0</vt:i4>
      </vt:variant>
      <vt:variant>
        <vt:i4>5</vt:i4>
      </vt:variant>
      <vt:variant>
        <vt:lpwstr>http://www.research.uci.edu/ora/forms/hrpp/categories_of_exempt_human_subjects_research.pdf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NARRATIVE</dc:title>
  <dc:creator>karena</dc:creator>
  <cp:lastModifiedBy>KJ</cp:lastModifiedBy>
  <cp:revision>2</cp:revision>
  <cp:lastPrinted>2016-12-14T02:17:00Z</cp:lastPrinted>
  <dcterms:created xsi:type="dcterms:W3CDTF">2017-06-27T00:12:00Z</dcterms:created>
  <dcterms:modified xsi:type="dcterms:W3CDTF">2017-06-27T00:12:00Z</dcterms:modified>
</cp:coreProperties>
</file>