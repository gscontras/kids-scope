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343" w:rsidRPr="00F02E07" w:rsidRDefault="00966343" w:rsidP="00966343">
      <w:pPr>
        <w:spacing w:after="0" w:line="240" w:lineRule="auto"/>
        <w:jc w:val="center"/>
        <w:rPr>
          <w:rFonts w:ascii="Arial" w:hAnsi="Arial" w:cs="Arial"/>
          <w:b/>
        </w:rPr>
      </w:pPr>
      <w:r w:rsidRPr="00F02E07">
        <w:rPr>
          <w:rFonts w:ascii="Arial" w:hAnsi="Arial" w:cs="Arial"/>
          <w:b/>
        </w:rPr>
        <w:t>University of California, Irvine</w:t>
      </w:r>
    </w:p>
    <w:p w:rsidR="00966343" w:rsidRPr="00F02E07" w:rsidRDefault="00966343" w:rsidP="00966343">
      <w:pPr>
        <w:spacing w:after="0" w:line="240" w:lineRule="auto"/>
        <w:jc w:val="center"/>
        <w:rPr>
          <w:rFonts w:ascii="Arial" w:hAnsi="Arial" w:cs="Arial"/>
          <w:b/>
        </w:rPr>
      </w:pPr>
      <w:r w:rsidRPr="00F02E07">
        <w:rPr>
          <w:rFonts w:ascii="Arial" w:hAnsi="Arial" w:cs="Arial"/>
          <w:b/>
        </w:rPr>
        <w:t>Study Information Sheet</w:t>
      </w:r>
    </w:p>
    <w:p w:rsidR="00966343" w:rsidRDefault="00966343" w:rsidP="00966343">
      <w:pPr>
        <w:spacing w:after="0" w:line="240" w:lineRule="auto"/>
        <w:jc w:val="center"/>
        <w:rPr>
          <w:rFonts w:ascii="Arial" w:hAnsi="Arial" w:cs="Arial"/>
          <w:b/>
          <w:sz w:val="20"/>
          <w:szCs w:val="20"/>
        </w:rPr>
      </w:pPr>
    </w:p>
    <w:p w:rsidR="00966343" w:rsidRDefault="00966343" w:rsidP="00966343">
      <w:pPr>
        <w:spacing w:after="0" w:line="240" w:lineRule="auto"/>
        <w:jc w:val="center"/>
        <w:rPr>
          <w:rFonts w:ascii="Arial" w:hAnsi="Arial" w:cs="Arial"/>
          <w:b/>
          <w:sz w:val="20"/>
          <w:szCs w:val="20"/>
        </w:rPr>
      </w:pPr>
      <w:r>
        <w:rPr>
          <w:rFonts w:ascii="Arial" w:hAnsi="Arial" w:cs="Arial"/>
          <w:b/>
          <w:sz w:val="20"/>
          <w:szCs w:val="20"/>
        </w:rPr>
        <w:t>Truth Value Judgment Survey</w:t>
      </w:r>
    </w:p>
    <w:p w:rsidR="00966343" w:rsidRDefault="00966343" w:rsidP="00966343">
      <w:pPr>
        <w:spacing w:after="0" w:line="240" w:lineRule="auto"/>
        <w:jc w:val="center"/>
        <w:rPr>
          <w:rFonts w:ascii="Arial" w:hAnsi="Arial" w:cs="Arial"/>
          <w:b/>
          <w:sz w:val="20"/>
          <w:szCs w:val="20"/>
        </w:rPr>
      </w:pPr>
    </w:p>
    <w:p w:rsidR="00966343" w:rsidRDefault="00966343" w:rsidP="00966343">
      <w:pPr>
        <w:spacing w:after="0" w:line="240" w:lineRule="auto"/>
        <w:jc w:val="center"/>
        <w:rPr>
          <w:rFonts w:ascii="Arial" w:hAnsi="Arial" w:cs="Arial"/>
          <w:b/>
          <w:sz w:val="20"/>
          <w:szCs w:val="20"/>
        </w:rPr>
      </w:pPr>
      <w:r>
        <w:rPr>
          <w:rFonts w:ascii="Arial" w:hAnsi="Arial" w:cs="Arial"/>
          <w:b/>
          <w:sz w:val="20"/>
          <w:szCs w:val="20"/>
        </w:rPr>
        <w:t>Lead Researcher</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 xml:space="preserve">K.J. </w:t>
      </w:r>
      <w:proofErr w:type="spellStart"/>
      <w:r>
        <w:rPr>
          <w:rFonts w:ascii="Arial" w:hAnsi="Arial" w:cs="Arial"/>
          <w:sz w:val="20"/>
          <w:szCs w:val="20"/>
        </w:rPr>
        <w:t>Savinelli</w:t>
      </w:r>
      <w:proofErr w:type="spellEnd"/>
    </w:p>
    <w:p w:rsidR="00966343" w:rsidRDefault="00966343" w:rsidP="00966343">
      <w:pPr>
        <w:spacing w:after="0" w:line="240" w:lineRule="auto"/>
        <w:jc w:val="center"/>
        <w:rPr>
          <w:rFonts w:ascii="Arial" w:hAnsi="Arial" w:cs="Arial"/>
          <w:sz w:val="20"/>
          <w:szCs w:val="20"/>
        </w:rPr>
      </w:pPr>
      <w:r>
        <w:rPr>
          <w:rFonts w:ascii="Arial" w:hAnsi="Arial" w:cs="Arial"/>
          <w:sz w:val="20"/>
          <w:szCs w:val="20"/>
        </w:rPr>
        <w:t>Department of Cognitive Sciences</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 xml:space="preserve">Email: </w:t>
      </w:r>
      <w:hyperlink r:id="rId4" w:history="1">
        <w:r w:rsidRPr="00270906">
          <w:rPr>
            <w:rStyle w:val="Hyperlink"/>
            <w:rFonts w:ascii="Arial" w:hAnsi="Arial" w:cs="Arial"/>
            <w:sz w:val="20"/>
            <w:szCs w:val="20"/>
          </w:rPr>
          <w:t>ksavinel@uci.edu</w:t>
        </w:r>
      </w:hyperlink>
    </w:p>
    <w:p w:rsidR="00966343" w:rsidRDefault="00966343" w:rsidP="00966343">
      <w:pPr>
        <w:spacing w:after="0" w:line="240" w:lineRule="auto"/>
        <w:jc w:val="center"/>
        <w:rPr>
          <w:rFonts w:ascii="Arial" w:hAnsi="Arial" w:cs="Arial"/>
          <w:sz w:val="20"/>
          <w:szCs w:val="20"/>
        </w:rPr>
      </w:pPr>
    </w:p>
    <w:p w:rsidR="00966343" w:rsidRDefault="00966343" w:rsidP="00966343">
      <w:pPr>
        <w:spacing w:after="0" w:line="240" w:lineRule="auto"/>
        <w:jc w:val="center"/>
        <w:rPr>
          <w:rFonts w:ascii="Arial" w:hAnsi="Arial" w:cs="Arial"/>
          <w:b/>
          <w:sz w:val="20"/>
          <w:szCs w:val="20"/>
        </w:rPr>
      </w:pPr>
      <w:r>
        <w:rPr>
          <w:rFonts w:ascii="Arial" w:hAnsi="Arial" w:cs="Arial"/>
          <w:b/>
          <w:sz w:val="20"/>
          <w:szCs w:val="20"/>
        </w:rPr>
        <w:t>Faculty Advisor</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Dr. Lisa Pearl</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Department of Cognitive Sciences</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Department of Linguistics</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 xml:space="preserve">Email: </w:t>
      </w:r>
      <w:hyperlink r:id="rId5" w:history="1">
        <w:r w:rsidRPr="00270906">
          <w:rPr>
            <w:rStyle w:val="Hyperlink"/>
            <w:rFonts w:ascii="Arial" w:hAnsi="Arial" w:cs="Arial"/>
            <w:sz w:val="20"/>
            <w:szCs w:val="20"/>
          </w:rPr>
          <w:t>lpearl@uci.edu</w:t>
        </w:r>
      </w:hyperlink>
    </w:p>
    <w:p w:rsidR="00966343" w:rsidRDefault="00966343" w:rsidP="00966343">
      <w:pPr>
        <w:spacing w:after="0" w:line="240" w:lineRule="auto"/>
        <w:jc w:val="center"/>
        <w:rPr>
          <w:rFonts w:ascii="Arial" w:hAnsi="Arial" w:cs="Arial"/>
          <w:sz w:val="20"/>
          <w:szCs w:val="20"/>
        </w:rPr>
      </w:pPr>
    </w:p>
    <w:p w:rsidR="00966343" w:rsidRDefault="00966343" w:rsidP="00966343">
      <w:pPr>
        <w:spacing w:after="0" w:line="240" w:lineRule="auto"/>
        <w:jc w:val="center"/>
        <w:rPr>
          <w:rFonts w:ascii="Arial" w:hAnsi="Arial" w:cs="Arial"/>
          <w:sz w:val="20"/>
          <w:szCs w:val="20"/>
        </w:rPr>
      </w:pPr>
      <w:r>
        <w:rPr>
          <w:rFonts w:ascii="Arial" w:hAnsi="Arial" w:cs="Arial"/>
          <w:b/>
          <w:sz w:val="20"/>
          <w:szCs w:val="20"/>
        </w:rPr>
        <w:t>Faculty Advisor</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 xml:space="preserve">Dr. Gregory </w:t>
      </w:r>
      <w:proofErr w:type="spellStart"/>
      <w:r>
        <w:rPr>
          <w:rFonts w:ascii="Arial" w:hAnsi="Arial" w:cs="Arial"/>
          <w:sz w:val="20"/>
          <w:szCs w:val="20"/>
        </w:rPr>
        <w:t>Scontras</w:t>
      </w:r>
      <w:proofErr w:type="spellEnd"/>
    </w:p>
    <w:p w:rsidR="00966343" w:rsidRDefault="00966343" w:rsidP="00966343">
      <w:pPr>
        <w:spacing w:after="0" w:line="240" w:lineRule="auto"/>
        <w:jc w:val="center"/>
        <w:rPr>
          <w:rFonts w:ascii="Arial" w:hAnsi="Arial" w:cs="Arial"/>
          <w:sz w:val="20"/>
          <w:szCs w:val="20"/>
        </w:rPr>
      </w:pPr>
      <w:r>
        <w:rPr>
          <w:rFonts w:ascii="Arial" w:hAnsi="Arial" w:cs="Arial"/>
          <w:sz w:val="20"/>
          <w:szCs w:val="20"/>
        </w:rPr>
        <w:t>Department of Linguistics</w:t>
      </w:r>
    </w:p>
    <w:p w:rsidR="00966343" w:rsidRDefault="00966343" w:rsidP="00966343">
      <w:pPr>
        <w:spacing w:after="0" w:line="240" w:lineRule="auto"/>
        <w:jc w:val="center"/>
        <w:rPr>
          <w:rFonts w:ascii="Arial" w:hAnsi="Arial" w:cs="Arial"/>
          <w:sz w:val="20"/>
          <w:szCs w:val="20"/>
        </w:rPr>
      </w:pPr>
      <w:r>
        <w:rPr>
          <w:rFonts w:ascii="Arial" w:hAnsi="Arial" w:cs="Arial"/>
          <w:sz w:val="20"/>
          <w:szCs w:val="20"/>
        </w:rPr>
        <w:t xml:space="preserve">Email: </w:t>
      </w:r>
      <w:hyperlink r:id="rId6" w:history="1">
        <w:r w:rsidR="009625E0" w:rsidRPr="00270906">
          <w:rPr>
            <w:rStyle w:val="Hyperlink"/>
            <w:rFonts w:ascii="Arial" w:hAnsi="Arial" w:cs="Arial"/>
            <w:sz w:val="20"/>
            <w:szCs w:val="20"/>
          </w:rPr>
          <w:t>gscontra@uci.edu</w:t>
        </w:r>
      </w:hyperlink>
    </w:p>
    <w:p w:rsidR="009625E0" w:rsidRDefault="009625E0" w:rsidP="00966343">
      <w:pPr>
        <w:spacing w:after="0" w:line="240" w:lineRule="auto"/>
        <w:jc w:val="center"/>
        <w:rPr>
          <w:rFonts w:ascii="Arial" w:hAnsi="Arial" w:cs="Arial"/>
          <w:sz w:val="20"/>
          <w:szCs w:val="20"/>
        </w:rPr>
      </w:pPr>
    </w:p>
    <w:p w:rsidR="009625E0" w:rsidRDefault="009625E0" w:rsidP="009625E0">
      <w:pPr>
        <w:spacing w:after="0" w:line="240" w:lineRule="auto"/>
        <w:rPr>
          <w:rFonts w:ascii="Arial" w:hAnsi="Arial" w:cs="Arial"/>
          <w:color w:val="000000"/>
          <w:sz w:val="20"/>
          <w:szCs w:val="20"/>
          <w:shd w:val="clear" w:color="auto" w:fill="FFFFFF"/>
        </w:rPr>
      </w:pPr>
      <w:r>
        <w:rPr>
          <w:rFonts w:ascii="Arial" w:hAnsi="Arial" w:cs="Arial"/>
          <w:sz w:val="20"/>
          <w:szCs w:val="20"/>
        </w:rPr>
        <w:t xml:space="preserve">You </w:t>
      </w:r>
      <w:r w:rsidRPr="00F02E07">
        <w:rPr>
          <w:rFonts w:ascii="Arial" w:hAnsi="Arial" w:cs="Arial"/>
          <w:sz w:val="20"/>
          <w:szCs w:val="20"/>
        </w:rPr>
        <w:t>are being asked to participate in a rese</w:t>
      </w:r>
      <w:r w:rsidR="00F02E07" w:rsidRPr="00F02E07">
        <w:rPr>
          <w:rFonts w:ascii="Arial" w:hAnsi="Arial" w:cs="Arial"/>
          <w:sz w:val="20"/>
          <w:szCs w:val="20"/>
        </w:rPr>
        <w:t xml:space="preserve">arch study that explores how adults interpret particular utterances. </w:t>
      </w:r>
      <w:r w:rsidR="00F02E07" w:rsidRPr="00F02E07">
        <w:rPr>
          <w:rFonts w:ascii="Arial" w:hAnsi="Arial" w:cs="Arial"/>
          <w:color w:val="000000"/>
          <w:sz w:val="20"/>
          <w:szCs w:val="20"/>
          <w:shd w:val="clear" w:color="auto" w:fill="FFFFFF"/>
        </w:rPr>
        <w:t>You will hear stories accompanied with a video. A description of the final scene will follow the story and you will be asked to say if the descripti</w:t>
      </w:r>
      <w:r w:rsidR="00F02E07">
        <w:rPr>
          <w:rFonts w:ascii="Arial" w:hAnsi="Arial" w:cs="Arial"/>
          <w:color w:val="000000"/>
          <w:sz w:val="20"/>
          <w:szCs w:val="20"/>
          <w:shd w:val="clear" w:color="auto" w:fill="FFFFFF"/>
        </w:rPr>
        <w:t>on is right or wrong. This Mechanical Turk</w:t>
      </w:r>
      <w:r w:rsidR="00F02E07" w:rsidRPr="00F02E07">
        <w:rPr>
          <w:rFonts w:ascii="Arial" w:hAnsi="Arial" w:cs="Arial"/>
          <w:color w:val="000000"/>
          <w:sz w:val="20"/>
          <w:szCs w:val="20"/>
          <w:shd w:val="clear" w:color="auto" w:fill="FFFFFF"/>
        </w:rPr>
        <w:t xml:space="preserve"> HIT should take ~3.5 minutes. Please pay attention, thanks!</w:t>
      </w:r>
    </w:p>
    <w:p w:rsidR="00F02E07" w:rsidRDefault="00F02E07" w:rsidP="009625E0">
      <w:pPr>
        <w:spacing w:after="0" w:line="240" w:lineRule="auto"/>
        <w:rPr>
          <w:rFonts w:ascii="Arial" w:hAnsi="Arial" w:cs="Arial"/>
          <w:color w:val="000000"/>
          <w:sz w:val="20"/>
          <w:szCs w:val="20"/>
          <w:shd w:val="clear" w:color="auto" w:fill="FFFFFF"/>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Please note that the data you provide may be collected and used by Amazon as per its privacy</w:t>
      </w:r>
    </w:p>
    <w:p w:rsidR="00F02E07" w:rsidRDefault="00F02E07" w:rsidP="00F02E07">
      <w:pPr>
        <w:autoSpaceDE w:val="0"/>
        <w:autoSpaceDN w:val="0"/>
        <w:adjustRightInd w:val="0"/>
        <w:spacing w:after="0" w:line="240" w:lineRule="auto"/>
        <w:rPr>
          <w:rFonts w:ascii="Arial" w:hAnsi="Arial" w:cs="Arial"/>
          <w:sz w:val="20"/>
          <w:szCs w:val="20"/>
        </w:rPr>
      </w:pPr>
      <w:proofErr w:type="gramStart"/>
      <w:r w:rsidRPr="00F02E07">
        <w:rPr>
          <w:rFonts w:ascii="Arial" w:hAnsi="Arial" w:cs="Arial"/>
          <w:sz w:val="20"/>
          <w:szCs w:val="20"/>
        </w:rPr>
        <w:t>agreement.</w:t>
      </w:r>
      <w:proofErr w:type="gramEnd"/>
      <w:r w:rsidRPr="00F02E07">
        <w:rPr>
          <w:rFonts w:ascii="Arial" w:hAnsi="Arial" w:cs="Arial"/>
          <w:sz w:val="20"/>
          <w:szCs w:val="20"/>
        </w:rPr>
        <w:t xml:space="preserve"> This study contains a number of checks to make sure that participants are finishing the tasks honestly and completely. As long as you read the instructions and complete the tasks, your HIT will be approved. If you fail these checks, your HIT will be rejected. </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There are no direct benefits from participation in the study. However, this study may help explain how and why certain utterances are interpreted in a particular way.</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Default="00F02E07" w:rsidP="00F02E07">
      <w:pPr>
        <w:autoSpaceDE w:val="0"/>
        <w:autoSpaceDN w:val="0"/>
        <w:adjustRightInd w:val="0"/>
        <w:spacing w:after="0" w:line="240" w:lineRule="auto"/>
        <w:rPr>
          <w:rFonts w:ascii="Arial" w:hAnsi="Arial" w:cs="Arial"/>
          <w:color w:val="FF0000"/>
          <w:sz w:val="20"/>
          <w:szCs w:val="20"/>
        </w:rPr>
      </w:pPr>
      <w:r w:rsidRPr="00F02E07">
        <w:rPr>
          <w:rFonts w:ascii="Arial" w:hAnsi="Arial" w:cs="Arial"/>
          <w:color w:val="FF0000"/>
          <w:sz w:val="20"/>
          <w:szCs w:val="20"/>
        </w:rPr>
        <w:t xml:space="preserve">Approved HITs will </w:t>
      </w:r>
      <w:r>
        <w:rPr>
          <w:rFonts w:ascii="Arial" w:hAnsi="Arial" w:cs="Arial"/>
          <w:color w:val="FF0000"/>
          <w:sz w:val="20"/>
          <w:szCs w:val="20"/>
        </w:rPr>
        <w:t>receive compensation of US $.50</w:t>
      </w:r>
      <w:r w:rsidRPr="00F02E07">
        <w:rPr>
          <w:rFonts w:ascii="Arial" w:hAnsi="Arial" w:cs="Arial"/>
          <w:color w:val="FF0000"/>
          <w:sz w:val="20"/>
          <w:szCs w:val="20"/>
        </w:rPr>
        <w:t xml:space="preserve"> for completion of the task.</w:t>
      </w:r>
    </w:p>
    <w:p w:rsidR="00F02E07" w:rsidRPr="00F02E07" w:rsidRDefault="00F02E07" w:rsidP="00F02E07">
      <w:pPr>
        <w:autoSpaceDE w:val="0"/>
        <w:autoSpaceDN w:val="0"/>
        <w:adjustRightInd w:val="0"/>
        <w:spacing w:after="0" w:line="240" w:lineRule="auto"/>
        <w:rPr>
          <w:rFonts w:ascii="Arial" w:hAnsi="Arial" w:cs="Arial"/>
          <w:color w:val="FF0000"/>
          <w:sz w:val="20"/>
          <w:szCs w:val="20"/>
        </w:rPr>
      </w:pPr>
    </w:p>
    <w:p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All research data collected will be stored securely and confidentially on a password protected server</w:t>
      </w:r>
      <w:r>
        <w:rPr>
          <w:rFonts w:ascii="Arial" w:hAnsi="Arial" w:cs="Arial"/>
          <w:sz w:val="20"/>
          <w:szCs w:val="20"/>
        </w:rPr>
        <w:t xml:space="preserve"> </w:t>
      </w:r>
      <w:r w:rsidRPr="00F02E07">
        <w:rPr>
          <w:rFonts w:ascii="Arial" w:hAnsi="Arial" w:cs="Arial"/>
          <w:sz w:val="20"/>
          <w:szCs w:val="20"/>
        </w:rPr>
        <w:t>indefinitely. Identifying details will not be associated with any data provided by you as part of any publication or presentation.</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The research team, authorized UCI personnel, and regulatory entities, may have access to your</w:t>
      </w:r>
    </w:p>
    <w:p w:rsidR="00F02E07" w:rsidRPr="00F02E07" w:rsidRDefault="00F02E07" w:rsidP="00F02E07">
      <w:pPr>
        <w:autoSpaceDE w:val="0"/>
        <w:autoSpaceDN w:val="0"/>
        <w:adjustRightInd w:val="0"/>
        <w:spacing w:after="0" w:line="240" w:lineRule="auto"/>
        <w:rPr>
          <w:rFonts w:ascii="Arial" w:hAnsi="Arial" w:cs="Arial"/>
          <w:sz w:val="20"/>
          <w:szCs w:val="20"/>
        </w:rPr>
      </w:pPr>
      <w:proofErr w:type="gramStart"/>
      <w:r w:rsidRPr="00F02E07">
        <w:rPr>
          <w:rFonts w:ascii="Arial" w:hAnsi="Arial" w:cs="Arial"/>
          <w:sz w:val="20"/>
          <w:szCs w:val="20"/>
        </w:rPr>
        <w:t>study</w:t>
      </w:r>
      <w:proofErr w:type="gramEnd"/>
      <w:r w:rsidRPr="00F02E07">
        <w:rPr>
          <w:rFonts w:ascii="Arial" w:hAnsi="Arial" w:cs="Arial"/>
          <w:sz w:val="20"/>
          <w:szCs w:val="20"/>
        </w:rPr>
        <w:t xml:space="preserve"> records to protect your safety and welfare.</w:t>
      </w:r>
      <w:r>
        <w:rPr>
          <w:rFonts w:ascii="Arial" w:hAnsi="Arial" w:cs="Arial"/>
          <w:sz w:val="20"/>
          <w:szCs w:val="20"/>
        </w:rPr>
        <w:t xml:space="preserve"> </w:t>
      </w:r>
      <w:r w:rsidRPr="00F02E07">
        <w:rPr>
          <w:rFonts w:ascii="Arial" w:hAnsi="Arial" w:cs="Arial"/>
          <w:b/>
          <w:sz w:val="20"/>
          <w:szCs w:val="20"/>
        </w:rPr>
        <w:t>The team will not have access to or be gathering any information that personally identifies you</w:t>
      </w:r>
      <w:r>
        <w:rPr>
          <w:rFonts w:ascii="Arial" w:hAnsi="Arial" w:cs="Arial"/>
          <w:sz w:val="20"/>
          <w:szCs w:val="20"/>
        </w:rPr>
        <w:t>.</w:t>
      </w:r>
      <w:r w:rsidRPr="00F02E07">
        <w:rPr>
          <w:rFonts w:ascii="Arial" w:hAnsi="Arial" w:cs="Arial"/>
          <w:sz w:val="20"/>
          <w:szCs w:val="20"/>
        </w:rPr>
        <w:t xml:space="preserve"> Any information derived from this research project that personally identifies you will not be voluntarily released or disclosed by these entities without your separate consent, except as specifically required by law.</w:t>
      </w:r>
    </w:p>
    <w:p w:rsidR="00F02E07" w:rsidRPr="00F02E07" w:rsidRDefault="00F02E07" w:rsidP="00F02E07">
      <w:pPr>
        <w:autoSpaceDE w:val="0"/>
        <w:autoSpaceDN w:val="0"/>
        <w:adjustRightInd w:val="0"/>
        <w:spacing w:after="0" w:line="240" w:lineRule="auto"/>
        <w:rPr>
          <w:rFonts w:ascii="Arial" w:hAnsi="Arial" w:cs="Arial"/>
          <w:sz w:val="20"/>
          <w:szCs w:val="20"/>
        </w:rPr>
      </w:pPr>
    </w:p>
    <w:p w:rsid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t xml:space="preserve">If you have any comments, concerns, or questions regarding the conduct of this research </w:t>
      </w:r>
      <w:proofErr w:type="spellStart"/>
      <w:r w:rsidRPr="00F02E07">
        <w:rPr>
          <w:rFonts w:ascii="Arial" w:hAnsi="Arial" w:cs="Arial"/>
          <w:sz w:val="20"/>
          <w:szCs w:val="20"/>
        </w:rPr>
        <w:t>pleasecontact</w:t>
      </w:r>
      <w:proofErr w:type="spellEnd"/>
      <w:r w:rsidRPr="00F02E07">
        <w:rPr>
          <w:rFonts w:ascii="Arial" w:hAnsi="Arial" w:cs="Arial"/>
          <w:sz w:val="20"/>
          <w:szCs w:val="20"/>
        </w:rPr>
        <w:t xml:space="preserve"> the researchers listed at the top of this form.</w:t>
      </w:r>
    </w:p>
    <w:p w:rsid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00"/>
          <w:sz w:val="20"/>
          <w:szCs w:val="20"/>
        </w:rPr>
        <w:t>Please contact UCI’s Office of Research by phone, (949) 824-6662, by e-mail at</w:t>
      </w:r>
    </w:p>
    <w:p w:rsidR="00F02E07" w:rsidRDefault="00F02E07" w:rsidP="00F02E07">
      <w:pPr>
        <w:autoSpaceDE w:val="0"/>
        <w:autoSpaceDN w:val="0"/>
        <w:adjustRightInd w:val="0"/>
        <w:spacing w:after="0" w:line="240" w:lineRule="auto"/>
        <w:rPr>
          <w:rFonts w:ascii="Arial" w:hAnsi="Arial" w:cs="Arial"/>
          <w:color w:val="000000"/>
          <w:sz w:val="20"/>
          <w:szCs w:val="20"/>
        </w:rPr>
      </w:pPr>
      <w:r w:rsidRPr="00F02E07">
        <w:rPr>
          <w:rFonts w:ascii="Arial" w:hAnsi="Arial" w:cs="Arial"/>
          <w:color w:val="0000FF"/>
          <w:sz w:val="20"/>
          <w:szCs w:val="20"/>
        </w:rPr>
        <w:t xml:space="preserve">IRB@research.uci.edu </w:t>
      </w:r>
      <w:r w:rsidRPr="00F02E07">
        <w:rPr>
          <w:rFonts w:ascii="Arial" w:hAnsi="Arial" w:cs="Arial"/>
          <w:color w:val="000000"/>
          <w:sz w:val="20"/>
          <w:szCs w:val="20"/>
        </w:rPr>
        <w:t>or at 5171 California Avenue, Suite 150, Irvine, CA 92617 if you are unable to reach the researchers listed at the top of the form and have general questions; have concerns or complaints about the research; have questions about your rights as a research subject; or have general comments or suggestions.</w:t>
      </w:r>
    </w:p>
    <w:p w:rsidR="00F02E07" w:rsidRDefault="00F02E07" w:rsidP="00F02E07">
      <w:pPr>
        <w:autoSpaceDE w:val="0"/>
        <w:autoSpaceDN w:val="0"/>
        <w:adjustRightInd w:val="0"/>
        <w:spacing w:after="0" w:line="240" w:lineRule="auto"/>
        <w:rPr>
          <w:rFonts w:ascii="Arial" w:hAnsi="Arial" w:cs="Arial"/>
          <w:color w:val="000000"/>
          <w:sz w:val="20"/>
          <w:szCs w:val="20"/>
        </w:rPr>
      </w:pPr>
    </w:p>
    <w:p w:rsidR="00F02E07" w:rsidRPr="00F02E07" w:rsidRDefault="00F02E07" w:rsidP="00F02E07">
      <w:pPr>
        <w:autoSpaceDE w:val="0"/>
        <w:autoSpaceDN w:val="0"/>
        <w:adjustRightInd w:val="0"/>
        <w:spacing w:after="0" w:line="240" w:lineRule="auto"/>
        <w:rPr>
          <w:rFonts w:ascii="Arial" w:hAnsi="Arial" w:cs="Arial"/>
          <w:sz w:val="20"/>
          <w:szCs w:val="20"/>
        </w:rPr>
      </w:pPr>
      <w:r w:rsidRPr="00F02E07">
        <w:rPr>
          <w:rFonts w:ascii="Arial" w:hAnsi="Arial" w:cs="Arial"/>
          <w:sz w:val="20"/>
          <w:szCs w:val="20"/>
        </w:rPr>
        <w:lastRenderedPageBreak/>
        <w:t>Participation in this study is voluntary. There is no cost to you for participating. You may refuse to participate or discontinue your involvement at any time. You are free to withdraw from this study at any time.</w:t>
      </w:r>
    </w:p>
    <w:p w:rsidR="00F02E07" w:rsidRDefault="00F02E07" w:rsidP="00F02E07">
      <w:pPr>
        <w:autoSpaceDE w:val="0"/>
        <w:autoSpaceDN w:val="0"/>
        <w:adjustRightInd w:val="0"/>
        <w:spacing w:after="0" w:line="240" w:lineRule="auto"/>
        <w:rPr>
          <w:rFonts w:ascii="Arial" w:hAnsi="Arial" w:cs="Arial"/>
          <w:sz w:val="20"/>
          <w:szCs w:val="20"/>
        </w:rPr>
      </w:pPr>
    </w:p>
    <w:p w:rsidR="00F02E07" w:rsidRPr="00F02E07" w:rsidRDefault="00F02E07" w:rsidP="00F02E07">
      <w:pPr>
        <w:autoSpaceDE w:val="0"/>
        <w:autoSpaceDN w:val="0"/>
        <w:adjustRightInd w:val="0"/>
        <w:spacing w:after="0" w:line="240" w:lineRule="auto"/>
        <w:rPr>
          <w:rFonts w:ascii="Arial" w:hAnsi="Arial" w:cs="Arial"/>
          <w:sz w:val="20"/>
          <w:szCs w:val="20"/>
        </w:rPr>
      </w:pPr>
    </w:p>
    <w:p w:rsidR="00966343" w:rsidRDefault="00966343" w:rsidP="00966343">
      <w:pPr>
        <w:spacing w:after="0" w:line="240" w:lineRule="auto"/>
        <w:jc w:val="center"/>
        <w:rPr>
          <w:rFonts w:ascii="Arial" w:hAnsi="Arial" w:cs="Arial"/>
          <w:b/>
          <w:sz w:val="20"/>
          <w:szCs w:val="20"/>
        </w:rPr>
      </w:pPr>
    </w:p>
    <w:p w:rsidR="00966343" w:rsidRPr="00966343" w:rsidRDefault="00966343" w:rsidP="00966343">
      <w:pPr>
        <w:spacing w:after="0" w:line="240" w:lineRule="auto"/>
        <w:jc w:val="center"/>
        <w:rPr>
          <w:rFonts w:ascii="Arial" w:hAnsi="Arial" w:cs="Arial"/>
          <w:b/>
          <w:sz w:val="20"/>
          <w:szCs w:val="20"/>
        </w:rPr>
      </w:pPr>
    </w:p>
    <w:sectPr w:rsidR="00966343" w:rsidRPr="00966343" w:rsidSect="000354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6456"/>
    <w:rsid w:val="000354B9"/>
    <w:rsid w:val="00037943"/>
    <w:rsid w:val="006A60DE"/>
    <w:rsid w:val="006F6456"/>
    <w:rsid w:val="009625E0"/>
    <w:rsid w:val="00966343"/>
    <w:rsid w:val="009D20D2"/>
    <w:rsid w:val="00A576C7"/>
    <w:rsid w:val="00F02E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634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scontra@uci.edu" TargetMode="External"/><Relationship Id="rId5" Type="http://schemas.openxmlformats.org/officeDocument/2006/relationships/hyperlink" Target="mailto:lpearl@uci.edu" TargetMode="External"/><Relationship Id="rId4" Type="http://schemas.openxmlformats.org/officeDocument/2006/relationships/hyperlink" Target="mailto:ksavinel@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cp:lastModifiedBy>
  <cp:revision>2</cp:revision>
  <dcterms:created xsi:type="dcterms:W3CDTF">2017-06-27T00:13:00Z</dcterms:created>
  <dcterms:modified xsi:type="dcterms:W3CDTF">2017-06-27T00:13:00Z</dcterms:modified>
</cp:coreProperties>
</file>