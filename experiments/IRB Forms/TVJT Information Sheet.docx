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D614A" w14:textId="77777777" w:rsidR="00BE5938" w:rsidRPr="00F02E07" w:rsidRDefault="00BE5938" w:rsidP="00BE5938">
      <w:pPr>
        <w:spacing w:after="0" w:line="240" w:lineRule="auto"/>
        <w:jc w:val="center"/>
        <w:rPr>
          <w:rFonts w:ascii="Arial" w:hAnsi="Arial" w:cs="Arial"/>
          <w:b/>
        </w:rPr>
      </w:pPr>
      <w:r w:rsidRPr="00F02E07">
        <w:rPr>
          <w:rFonts w:ascii="Arial" w:hAnsi="Arial" w:cs="Arial"/>
          <w:b/>
        </w:rPr>
        <w:t>University of California, Irvine</w:t>
      </w:r>
    </w:p>
    <w:p w14:paraId="3A2A0BEE" w14:textId="77777777" w:rsidR="00BE5938" w:rsidRPr="00F02E07" w:rsidRDefault="00BE5938" w:rsidP="00BE593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Study Design and Procedures</w:t>
      </w:r>
    </w:p>
    <w:p w14:paraId="7A187E34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18AE7B71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Truth Value Judgment Survey</w:t>
      </w:r>
    </w:p>
    <w:p w14:paraId="78C25CEA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5373660E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 Researcher</w:t>
      </w:r>
    </w:p>
    <w:p w14:paraId="0D1F1A67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K.J. Savinelli</w:t>
      </w:r>
    </w:p>
    <w:p w14:paraId="7D44A9CC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Cognitive Sciences</w:t>
      </w:r>
    </w:p>
    <w:p w14:paraId="4E32E2C8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4" w:history="1">
        <w:r w:rsidRPr="00270906">
          <w:rPr>
            <w:rStyle w:val="Hyperlink"/>
            <w:rFonts w:ascii="Arial" w:hAnsi="Arial" w:cs="Arial"/>
            <w:sz w:val="20"/>
            <w:szCs w:val="20"/>
          </w:rPr>
          <w:t>ksavinel@uci.edu</w:t>
        </w:r>
      </w:hyperlink>
    </w:p>
    <w:p w14:paraId="1132ED3F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9C45483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Faculty Advisor</w:t>
      </w:r>
      <w:r w:rsidR="00460E87">
        <w:rPr>
          <w:rFonts w:ascii="Arial" w:hAnsi="Arial" w:cs="Arial"/>
          <w:b/>
          <w:sz w:val="20"/>
          <w:szCs w:val="20"/>
        </w:rPr>
        <w:t>/Co-R</w:t>
      </w:r>
      <w:r w:rsidR="00EF23A0">
        <w:rPr>
          <w:rFonts w:ascii="Arial" w:hAnsi="Arial" w:cs="Arial"/>
          <w:b/>
          <w:sz w:val="20"/>
          <w:szCs w:val="20"/>
        </w:rPr>
        <w:t>esearcher</w:t>
      </w:r>
    </w:p>
    <w:p w14:paraId="2BEB227F" w14:textId="77777777" w:rsidR="00BE5938" w:rsidRDefault="00BE5938" w:rsidP="00E939B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Dr. Lisa Pearl</w:t>
      </w:r>
    </w:p>
    <w:p w14:paraId="7697341B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Linguistics</w:t>
      </w:r>
    </w:p>
    <w:p w14:paraId="21B6E513" w14:textId="77777777" w:rsidR="00E939BA" w:rsidRDefault="00E939BA" w:rsidP="00E939B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Cognitive Sciences</w:t>
      </w:r>
    </w:p>
    <w:p w14:paraId="007EC7B9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Pr="00270906">
          <w:rPr>
            <w:rStyle w:val="Hyperlink"/>
            <w:rFonts w:ascii="Arial" w:hAnsi="Arial" w:cs="Arial"/>
            <w:sz w:val="20"/>
            <w:szCs w:val="20"/>
          </w:rPr>
          <w:t>lpearl@uci.edu</w:t>
        </w:r>
      </w:hyperlink>
    </w:p>
    <w:p w14:paraId="1AC0B211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D7BEFF2" w14:textId="77777777" w:rsidR="00BE5938" w:rsidRDefault="00460E87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Co-R</w:t>
      </w:r>
      <w:r w:rsidR="00EF23A0">
        <w:rPr>
          <w:rFonts w:ascii="Arial" w:hAnsi="Arial" w:cs="Arial"/>
          <w:b/>
          <w:sz w:val="20"/>
          <w:szCs w:val="20"/>
        </w:rPr>
        <w:t>esearcher</w:t>
      </w:r>
    </w:p>
    <w:p w14:paraId="46B0FDFA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Dr. Gregory Scontras</w:t>
      </w:r>
    </w:p>
    <w:p w14:paraId="0F0C4700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Linguistics</w:t>
      </w:r>
    </w:p>
    <w:p w14:paraId="650C830B" w14:textId="77777777" w:rsidR="00BE5938" w:rsidRDefault="00BE5938" w:rsidP="00BE593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Pr="00270906">
          <w:rPr>
            <w:rStyle w:val="Hyperlink"/>
            <w:rFonts w:ascii="Arial" w:hAnsi="Arial" w:cs="Arial"/>
            <w:sz w:val="20"/>
            <w:szCs w:val="20"/>
          </w:rPr>
          <w:t>gscontra@uci.edu</w:t>
        </w:r>
      </w:hyperlink>
    </w:p>
    <w:p w14:paraId="2C0C381B" w14:textId="77777777" w:rsidR="00DA13D3" w:rsidRDefault="000A7214"/>
    <w:p w14:paraId="6BD127FE" w14:textId="77777777" w:rsidR="00BE5938" w:rsidRDefault="00DC3CD1" w:rsidP="00DC3CD1">
      <w:pPr>
        <w:rPr>
          <w:rFonts w:ascii="Arial" w:hAnsi="Arial" w:cs="Arial"/>
          <w:sz w:val="20"/>
          <w:szCs w:val="20"/>
        </w:rPr>
      </w:pPr>
      <w:r w:rsidRPr="00DE676A">
        <w:rPr>
          <w:rFonts w:ascii="Arial" w:hAnsi="Arial" w:cs="Arial"/>
          <w:b/>
          <w:sz w:val="20"/>
          <w:szCs w:val="20"/>
        </w:rPr>
        <w:t>Setting and Mode</w:t>
      </w:r>
      <w:r w:rsidRPr="00DC3CD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The Truth</w:t>
      </w:r>
      <w:ins w:id="0" w:author="Gregory Scontras" w:date="2017-06-28T14:22:00Z">
        <w:r w:rsidR="000A7214">
          <w:rPr>
            <w:rFonts w:ascii="Arial" w:hAnsi="Arial" w:cs="Arial"/>
            <w:sz w:val="20"/>
            <w:szCs w:val="20"/>
          </w:rPr>
          <w:t>-</w:t>
        </w:r>
      </w:ins>
      <w:del w:id="1" w:author="Gregory Scontras" w:date="2017-06-28T14:22:00Z">
        <w:r w:rsidDel="000A7214">
          <w:rPr>
            <w:rFonts w:ascii="Arial" w:hAnsi="Arial" w:cs="Arial"/>
            <w:sz w:val="20"/>
            <w:szCs w:val="20"/>
          </w:rPr>
          <w:delText xml:space="preserve"> </w:delText>
        </w:r>
      </w:del>
      <w:r>
        <w:rPr>
          <w:rFonts w:ascii="Arial" w:hAnsi="Arial" w:cs="Arial"/>
          <w:sz w:val="20"/>
          <w:szCs w:val="20"/>
        </w:rPr>
        <w:t>Value Judgment Task (TVJT) is a way of assessing</w:t>
      </w:r>
      <w:r w:rsidR="00DE676A">
        <w:rPr>
          <w:rFonts w:ascii="Arial" w:hAnsi="Arial" w:cs="Arial"/>
          <w:sz w:val="20"/>
          <w:szCs w:val="20"/>
        </w:rPr>
        <w:t xml:space="preserve"> how certain utterances are interpreted in context. Although typically used with children for </w:t>
      </w:r>
      <w:r w:rsidR="00A468A9">
        <w:rPr>
          <w:rFonts w:ascii="Arial" w:hAnsi="Arial" w:cs="Arial"/>
          <w:sz w:val="20"/>
          <w:szCs w:val="20"/>
        </w:rPr>
        <w:t>language</w:t>
      </w:r>
      <w:r w:rsidR="00DE676A">
        <w:rPr>
          <w:rFonts w:ascii="Arial" w:hAnsi="Arial" w:cs="Arial"/>
          <w:sz w:val="20"/>
          <w:szCs w:val="20"/>
        </w:rPr>
        <w:t xml:space="preserve"> acquisition research, the task also works well with adults</w:t>
      </w:r>
      <w:r w:rsidRPr="00DC3CD1">
        <w:rPr>
          <w:rFonts w:ascii="Arial" w:hAnsi="Arial" w:cs="Arial"/>
          <w:sz w:val="20"/>
          <w:szCs w:val="20"/>
        </w:rPr>
        <w:t xml:space="preserve">. </w:t>
      </w:r>
      <w:r w:rsidR="007C3F5A">
        <w:rPr>
          <w:rFonts w:ascii="Arial" w:hAnsi="Arial" w:cs="Arial"/>
          <w:sz w:val="20"/>
          <w:szCs w:val="20"/>
        </w:rPr>
        <w:t>Our TVJT will be run on</w:t>
      </w:r>
      <w:ins w:id="2" w:author="Gregory Scontras" w:date="2017-06-28T14:23:00Z">
        <w:r w:rsidR="000A7214">
          <w:rPr>
            <w:rFonts w:ascii="Arial" w:hAnsi="Arial" w:cs="Arial"/>
            <w:sz w:val="20"/>
            <w:szCs w:val="20"/>
          </w:rPr>
          <w:t xml:space="preserve"> adults, administered via</w:t>
        </w:r>
      </w:ins>
      <w:r w:rsidR="007C3F5A">
        <w:rPr>
          <w:rFonts w:ascii="Arial" w:hAnsi="Arial" w:cs="Arial"/>
          <w:sz w:val="20"/>
          <w:szCs w:val="20"/>
        </w:rPr>
        <w:t xml:space="preserve"> a web browser connected to a server (e.g. Mechanical Turk)</w:t>
      </w:r>
      <w:r w:rsidR="00DE676A">
        <w:rPr>
          <w:rFonts w:ascii="Arial" w:hAnsi="Arial" w:cs="Arial"/>
          <w:sz w:val="20"/>
          <w:szCs w:val="20"/>
        </w:rPr>
        <w:t xml:space="preserve"> and distributed to interested individuals through other social media sites (e.g. </w:t>
      </w:r>
      <w:r w:rsidR="00A468A9">
        <w:rPr>
          <w:rFonts w:ascii="Arial" w:hAnsi="Arial" w:cs="Arial"/>
          <w:sz w:val="20"/>
          <w:szCs w:val="20"/>
        </w:rPr>
        <w:t>Facebook</w:t>
      </w:r>
      <w:r w:rsidR="00DE676A">
        <w:rPr>
          <w:rFonts w:ascii="Arial" w:hAnsi="Arial" w:cs="Arial"/>
          <w:sz w:val="20"/>
          <w:szCs w:val="20"/>
        </w:rPr>
        <w:t>).</w:t>
      </w:r>
    </w:p>
    <w:p w14:paraId="51F8205A" w14:textId="77777777" w:rsidR="00DE676A" w:rsidRDefault="00DE676A" w:rsidP="00DE676A">
      <w:pPr>
        <w:rPr>
          <w:rFonts w:ascii="Arial" w:hAnsi="Arial" w:cs="Arial"/>
          <w:sz w:val="20"/>
          <w:szCs w:val="20"/>
        </w:rPr>
      </w:pPr>
      <w:r w:rsidRPr="00DE676A">
        <w:rPr>
          <w:rFonts w:ascii="Arial" w:hAnsi="Arial" w:cs="Arial"/>
          <w:b/>
          <w:sz w:val="20"/>
          <w:szCs w:val="20"/>
        </w:rPr>
        <w:t>Approximate Duration</w:t>
      </w:r>
      <w:r w:rsidRPr="00DE676A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Each participant will undergo </w:t>
      </w:r>
      <w:r w:rsidR="00BD79B0">
        <w:rPr>
          <w:rFonts w:ascii="Arial" w:hAnsi="Arial" w:cs="Arial"/>
          <w:sz w:val="20"/>
          <w:szCs w:val="20"/>
        </w:rPr>
        <w:t>a series of trials</w:t>
      </w:r>
      <w:r>
        <w:rPr>
          <w:rFonts w:ascii="Arial" w:hAnsi="Arial" w:cs="Arial"/>
          <w:sz w:val="20"/>
          <w:szCs w:val="20"/>
        </w:rPr>
        <w:t xml:space="preserve"> (</w:t>
      </w:r>
      <w:r w:rsidR="00A468A9">
        <w:rPr>
          <w:rFonts w:ascii="Arial" w:hAnsi="Arial" w:cs="Arial"/>
          <w:sz w:val="20"/>
          <w:szCs w:val="20"/>
        </w:rPr>
        <w:t>e.g.</w:t>
      </w:r>
      <w:del w:id="3" w:author="Gregory Scontras" w:date="2017-06-28T14:23:00Z">
        <w:r w:rsidR="00BD79B0" w:rsidDel="000A7214">
          <w:rPr>
            <w:rFonts w:ascii="Arial" w:hAnsi="Arial" w:cs="Arial"/>
            <w:sz w:val="20"/>
            <w:szCs w:val="20"/>
          </w:rPr>
          <w:delText>:</w:delText>
        </w:r>
      </w:del>
      <w:r w:rsidR="00BD79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 practice, 4 test, 3 control</w:t>
      </w:r>
      <w:del w:id="4" w:author="Gregory Scontras" w:date="2017-06-28T14:23:00Z">
        <w:r w:rsidDel="000A7214">
          <w:rPr>
            <w:rFonts w:ascii="Arial" w:hAnsi="Arial" w:cs="Arial"/>
            <w:sz w:val="20"/>
            <w:szCs w:val="20"/>
          </w:rPr>
          <w:delText>); common pract</w:delText>
        </w:r>
        <w:r w:rsidR="000140EE" w:rsidDel="000A7214">
          <w:rPr>
            <w:rFonts w:ascii="Arial" w:hAnsi="Arial" w:cs="Arial"/>
            <w:sz w:val="20"/>
            <w:szCs w:val="20"/>
          </w:rPr>
          <w:delText>ice in past TVJT researc</w:delText>
        </w:r>
      </w:del>
      <w:ins w:id="5" w:author="Gregory Scontras" w:date="2017-06-28T14:23:00Z">
        <w:r w:rsidR="000A7214">
          <w:rPr>
            <w:rFonts w:ascii="Arial" w:hAnsi="Arial" w:cs="Arial"/>
            <w:sz w:val="20"/>
            <w:szCs w:val="20"/>
          </w:rPr>
          <w:t>)</w:t>
        </w:r>
      </w:ins>
      <w:del w:id="6" w:author="Gregory Scontras" w:date="2017-06-28T14:23:00Z">
        <w:r w:rsidR="000140EE" w:rsidDel="000A7214">
          <w:rPr>
            <w:rFonts w:ascii="Arial" w:hAnsi="Arial" w:cs="Arial"/>
            <w:sz w:val="20"/>
            <w:szCs w:val="20"/>
          </w:rPr>
          <w:delText>h</w:delText>
        </w:r>
      </w:del>
      <w:r w:rsidR="000140EE">
        <w:rPr>
          <w:rFonts w:ascii="Arial" w:hAnsi="Arial" w:cs="Arial"/>
          <w:sz w:val="20"/>
          <w:szCs w:val="20"/>
        </w:rPr>
        <w:t>. Where</w:t>
      </w:r>
      <w:r>
        <w:rPr>
          <w:rFonts w:ascii="Arial" w:hAnsi="Arial" w:cs="Arial"/>
          <w:sz w:val="20"/>
          <w:szCs w:val="20"/>
        </w:rPr>
        <w:t xml:space="preserve"> each trial takes approximately 40 seconds</w:t>
      </w:r>
      <w:r w:rsidR="00BD79B0">
        <w:rPr>
          <w:rFonts w:ascii="Arial" w:hAnsi="Arial" w:cs="Arial"/>
          <w:sz w:val="20"/>
          <w:szCs w:val="20"/>
        </w:rPr>
        <w:t xml:space="preserve">, </w:t>
      </w:r>
      <w:r w:rsidR="009D7E13">
        <w:rPr>
          <w:rFonts w:ascii="Arial" w:hAnsi="Arial" w:cs="Arial"/>
          <w:sz w:val="20"/>
          <w:szCs w:val="20"/>
        </w:rPr>
        <w:t xml:space="preserve">the experiment would </w:t>
      </w:r>
      <w:r w:rsidR="00BD79B0">
        <w:rPr>
          <w:rFonts w:ascii="Arial" w:hAnsi="Arial" w:cs="Arial"/>
          <w:sz w:val="20"/>
          <w:szCs w:val="20"/>
        </w:rPr>
        <w:t>take approximately</w:t>
      </w:r>
      <w:r>
        <w:rPr>
          <w:rFonts w:ascii="Arial" w:hAnsi="Arial" w:cs="Arial"/>
          <w:sz w:val="20"/>
          <w:szCs w:val="20"/>
        </w:rPr>
        <w:t xml:space="preserve"> 6 minutes for participants to complete.</w:t>
      </w:r>
    </w:p>
    <w:p w14:paraId="36FDF7E2" w14:textId="77777777" w:rsidR="00DE676A" w:rsidRDefault="00DE676A" w:rsidP="00DE676A">
      <w:pPr>
        <w:rPr>
          <w:rFonts w:ascii="Arial" w:hAnsi="Arial" w:cs="Arial"/>
          <w:sz w:val="20"/>
          <w:szCs w:val="20"/>
        </w:rPr>
      </w:pPr>
      <w:r w:rsidRPr="004346B6">
        <w:rPr>
          <w:rFonts w:ascii="Arial" w:hAnsi="Arial" w:cs="Arial"/>
          <w:b/>
          <w:sz w:val="20"/>
          <w:szCs w:val="20"/>
        </w:rPr>
        <w:t>The following outlines the procedures of the TVJT</w:t>
      </w:r>
      <w:r>
        <w:rPr>
          <w:rFonts w:ascii="Arial" w:hAnsi="Arial" w:cs="Arial"/>
          <w:sz w:val="20"/>
          <w:szCs w:val="20"/>
        </w:rPr>
        <w:t>:</w:t>
      </w:r>
    </w:p>
    <w:p w14:paraId="481B751D" w14:textId="77777777" w:rsidR="00DE676A" w:rsidRDefault="00DE676A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BD79B0">
        <w:rPr>
          <w:rFonts w:ascii="Arial" w:hAnsi="Arial" w:cs="Arial"/>
          <w:sz w:val="20"/>
          <w:szCs w:val="20"/>
        </w:rPr>
        <w:t>Participants</w:t>
      </w:r>
      <w:r>
        <w:rPr>
          <w:rFonts w:ascii="Arial" w:hAnsi="Arial" w:cs="Arial"/>
          <w:sz w:val="20"/>
          <w:szCs w:val="20"/>
        </w:rPr>
        <w:t xml:space="preserve"> will </w:t>
      </w:r>
      <w:r w:rsidRPr="00DE676A">
        <w:rPr>
          <w:rFonts w:ascii="Arial" w:hAnsi="Arial" w:cs="Arial"/>
          <w:sz w:val="20"/>
          <w:szCs w:val="20"/>
        </w:rPr>
        <w:t xml:space="preserve">see the study information sheet on their web browser, </w:t>
      </w:r>
      <w:r>
        <w:rPr>
          <w:rFonts w:ascii="Arial" w:hAnsi="Arial" w:cs="Arial"/>
          <w:sz w:val="20"/>
          <w:szCs w:val="20"/>
        </w:rPr>
        <w:t xml:space="preserve">and if they decide to continue, </w:t>
      </w:r>
      <w:r w:rsidRPr="00DE676A">
        <w:rPr>
          <w:rFonts w:ascii="Arial" w:hAnsi="Arial" w:cs="Arial"/>
          <w:sz w:val="20"/>
          <w:szCs w:val="20"/>
        </w:rPr>
        <w:t>will proceed with</w:t>
      </w:r>
      <w:r>
        <w:rPr>
          <w:rFonts w:ascii="Arial" w:hAnsi="Arial" w:cs="Arial"/>
          <w:sz w:val="20"/>
          <w:szCs w:val="20"/>
        </w:rPr>
        <w:t xml:space="preserve"> the survey as described below.</w:t>
      </w:r>
    </w:p>
    <w:p w14:paraId="6068B578" w14:textId="77777777" w:rsidR="002E1532" w:rsidRDefault="00DE676A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del w:id="7" w:author="Gregory Scontras" w:date="2017-06-28T14:24:00Z">
        <w:r w:rsidDel="000A7214">
          <w:rPr>
            <w:rFonts w:ascii="Arial" w:hAnsi="Arial" w:cs="Arial"/>
            <w:sz w:val="20"/>
            <w:szCs w:val="20"/>
          </w:rPr>
          <w:delText xml:space="preserve">They </w:delText>
        </w:r>
      </w:del>
      <w:ins w:id="8" w:author="Gregory Scontras" w:date="2017-06-28T14:24:00Z">
        <w:r w:rsidR="000A7214">
          <w:rPr>
            <w:rFonts w:ascii="Arial" w:hAnsi="Arial" w:cs="Arial"/>
            <w:sz w:val="20"/>
            <w:szCs w:val="20"/>
          </w:rPr>
          <w:t>Participants</w:t>
        </w:r>
        <w:r w:rsidR="000A7214">
          <w:rPr>
            <w:rFonts w:ascii="Arial" w:hAnsi="Arial" w:cs="Arial"/>
            <w:sz w:val="20"/>
            <w:szCs w:val="20"/>
          </w:rPr>
          <w:t xml:space="preserve"> </w:t>
        </w:r>
      </w:ins>
      <w:r>
        <w:rPr>
          <w:rFonts w:ascii="Arial" w:hAnsi="Arial" w:cs="Arial"/>
          <w:sz w:val="20"/>
          <w:szCs w:val="20"/>
        </w:rPr>
        <w:t xml:space="preserve">will see an instruction slide next, </w:t>
      </w:r>
      <w:ins w:id="9" w:author="Gregory Scontras" w:date="2017-06-28T14:24:00Z">
        <w:r w:rsidR="000A7214">
          <w:rPr>
            <w:rFonts w:ascii="Arial" w:hAnsi="Arial" w:cs="Arial"/>
            <w:sz w:val="20"/>
            <w:szCs w:val="20"/>
          </w:rPr>
          <w:t xml:space="preserve">which </w:t>
        </w:r>
      </w:ins>
      <w:del w:id="10" w:author="Gregory Scontras" w:date="2017-06-28T14:24:00Z">
        <w:r w:rsidDel="000A7214">
          <w:rPr>
            <w:rFonts w:ascii="Arial" w:hAnsi="Arial" w:cs="Arial"/>
            <w:sz w:val="20"/>
            <w:szCs w:val="20"/>
          </w:rPr>
          <w:delText xml:space="preserve">explaining </w:delText>
        </w:r>
      </w:del>
      <w:r>
        <w:rPr>
          <w:rFonts w:ascii="Arial" w:hAnsi="Arial" w:cs="Arial"/>
          <w:sz w:val="20"/>
          <w:szCs w:val="20"/>
        </w:rPr>
        <w:t>briefly</w:t>
      </w:r>
      <w:ins w:id="11" w:author="Gregory Scontras" w:date="2017-06-28T14:24:00Z">
        <w:r w:rsidR="000A7214">
          <w:rPr>
            <w:rFonts w:ascii="Arial" w:hAnsi="Arial" w:cs="Arial"/>
            <w:sz w:val="20"/>
            <w:szCs w:val="20"/>
          </w:rPr>
          <w:t xml:space="preserve"> explains</w:t>
        </w:r>
      </w:ins>
      <w:r>
        <w:rPr>
          <w:rFonts w:ascii="Arial" w:hAnsi="Arial" w:cs="Arial"/>
          <w:sz w:val="20"/>
          <w:szCs w:val="20"/>
        </w:rPr>
        <w:t xml:space="preserve"> the TVJT t</w:t>
      </w:r>
      <w:r w:rsidR="002D3826">
        <w:rPr>
          <w:rFonts w:ascii="Arial" w:hAnsi="Arial" w:cs="Arial"/>
          <w:sz w:val="20"/>
          <w:szCs w:val="20"/>
        </w:rPr>
        <w:t xml:space="preserve">ask. They will be informed that the </w:t>
      </w:r>
      <w:r w:rsidR="009D7E13">
        <w:rPr>
          <w:rFonts w:ascii="Arial" w:hAnsi="Arial" w:cs="Arial"/>
          <w:sz w:val="20"/>
          <w:szCs w:val="20"/>
        </w:rPr>
        <w:t>initial trials</w:t>
      </w:r>
      <w:r w:rsidR="002D3826">
        <w:rPr>
          <w:rFonts w:ascii="Arial" w:hAnsi="Arial" w:cs="Arial"/>
          <w:sz w:val="20"/>
          <w:szCs w:val="20"/>
        </w:rPr>
        <w:t xml:space="preserve"> are practice trials to familiarize them with the procedure</w:t>
      </w:r>
      <w:r w:rsidR="005A3BEF">
        <w:rPr>
          <w:rFonts w:ascii="Arial" w:hAnsi="Arial" w:cs="Arial"/>
          <w:sz w:val="20"/>
          <w:szCs w:val="20"/>
        </w:rPr>
        <w:t>. T</w:t>
      </w:r>
      <w:r w:rsidR="001E169B">
        <w:rPr>
          <w:rFonts w:ascii="Arial" w:hAnsi="Arial" w:cs="Arial"/>
          <w:sz w:val="20"/>
          <w:szCs w:val="20"/>
        </w:rPr>
        <w:t>he instr</w:t>
      </w:r>
      <w:r w:rsidR="007C3DBA">
        <w:rPr>
          <w:rFonts w:ascii="Arial" w:hAnsi="Arial" w:cs="Arial"/>
          <w:sz w:val="20"/>
          <w:szCs w:val="20"/>
        </w:rPr>
        <w:t>uction slide will look</w:t>
      </w:r>
      <w:r w:rsidR="001E169B">
        <w:rPr>
          <w:rFonts w:ascii="Arial" w:hAnsi="Arial" w:cs="Arial"/>
          <w:sz w:val="20"/>
          <w:szCs w:val="20"/>
        </w:rPr>
        <w:t xml:space="preserve"> </w:t>
      </w:r>
      <w:del w:id="12" w:author="Gregory Scontras" w:date="2017-06-28T14:24:00Z">
        <w:r w:rsidR="001E169B" w:rsidDel="000A7214">
          <w:rPr>
            <w:rFonts w:ascii="Arial" w:hAnsi="Arial" w:cs="Arial"/>
            <w:sz w:val="20"/>
            <w:szCs w:val="20"/>
          </w:rPr>
          <w:delText>like this</w:delText>
        </w:r>
      </w:del>
      <w:ins w:id="13" w:author="Gregory Scontras" w:date="2017-06-28T14:24:00Z">
        <w:r w:rsidR="000A7214">
          <w:rPr>
            <w:rFonts w:ascii="Arial" w:hAnsi="Arial" w:cs="Arial"/>
            <w:sz w:val="20"/>
            <w:szCs w:val="20"/>
          </w:rPr>
          <w:t>as follows</w:t>
        </w:r>
      </w:ins>
      <w:r w:rsidR="001E169B">
        <w:rPr>
          <w:rFonts w:ascii="Arial" w:hAnsi="Arial" w:cs="Arial"/>
          <w:sz w:val="20"/>
          <w:szCs w:val="20"/>
        </w:rPr>
        <w:t>:</w:t>
      </w:r>
    </w:p>
    <w:p w14:paraId="2C06B7ED" w14:textId="77777777" w:rsidR="007C3DBA" w:rsidRDefault="007C3DBA" w:rsidP="00DE676A">
      <w:pPr>
        <w:rPr>
          <w:rFonts w:ascii="Arial" w:hAnsi="Arial" w:cs="Arial"/>
          <w:sz w:val="20"/>
          <w:szCs w:val="20"/>
        </w:rPr>
      </w:pPr>
    </w:p>
    <w:p w14:paraId="18CAD831" w14:textId="77777777" w:rsidR="001F0A29" w:rsidRDefault="001F0A29" w:rsidP="00DE676A">
      <w:pPr>
        <w:rPr>
          <w:rFonts w:ascii="Arial" w:hAnsi="Arial" w:cs="Arial"/>
          <w:sz w:val="20"/>
          <w:szCs w:val="20"/>
        </w:rPr>
      </w:pPr>
      <w:commentRangeStart w:id="14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0CF72A" wp14:editId="7172C532">
            <wp:extent cx="5943600" cy="151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ructio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0A7214">
        <w:rPr>
          <w:rStyle w:val="CommentReference"/>
        </w:rPr>
        <w:commentReference w:id="14"/>
      </w:r>
    </w:p>
    <w:p w14:paraId="38D48227" w14:textId="77777777" w:rsidR="001F0A29" w:rsidRDefault="001F0A29" w:rsidP="002E15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91EE68" w14:textId="77777777" w:rsidR="007C3DBA" w:rsidRDefault="007C3DBA" w:rsidP="002E15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73D643" w14:textId="77777777" w:rsidR="004346B6" w:rsidRDefault="002D3826" w:rsidP="002E153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The practice, test, and control trials will </w:t>
      </w:r>
      <w:ins w:id="15" w:author="Gregory Scontras" w:date="2017-06-28T14:25:00Z">
        <w:r w:rsidR="000A7214">
          <w:rPr>
            <w:rFonts w:ascii="Arial" w:hAnsi="Arial" w:cs="Arial"/>
            <w:sz w:val="20"/>
            <w:szCs w:val="20"/>
          </w:rPr>
          <w:t xml:space="preserve">each </w:t>
        </w:r>
      </w:ins>
      <w:r>
        <w:rPr>
          <w:rFonts w:ascii="Arial" w:hAnsi="Arial" w:cs="Arial"/>
          <w:sz w:val="20"/>
          <w:szCs w:val="20"/>
        </w:rPr>
        <w:t>play a video that establishes the context of the utterance.</w:t>
      </w:r>
      <w:r w:rsidR="004346B6">
        <w:rPr>
          <w:rFonts w:ascii="Arial" w:hAnsi="Arial" w:cs="Arial"/>
          <w:sz w:val="20"/>
          <w:szCs w:val="20"/>
        </w:rPr>
        <w:t xml:space="preserve"> The order of test and control trials will be r</w:t>
      </w:r>
      <w:r w:rsidR="002E1532">
        <w:rPr>
          <w:rFonts w:ascii="Arial" w:hAnsi="Arial" w:cs="Arial"/>
          <w:sz w:val="20"/>
          <w:szCs w:val="20"/>
        </w:rPr>
        <w:t>andomized for each participant.  The following is an example video script: “</w:t>
      </w:r>
      <w:r w:rsidR="002E1532" w:rsidRPr="002E1532">
        <w:rPr>
          <w:rFonts w:ascii="Arial" w:hAnsi="Arial" w:cs="Arial"/>
          <w:sz w:val="20"/>
          <w:szCs w:val="20"/>
        </w:rPr>
        <w:t>Three horses</w:t>
      </w:r>
      <w:r w:rsidR="001F0A29">
        <w:rPr>
          <w:rFonts w:ascii="Arial" w:hAnsi="Arial" w:cs="Arial"/>
          <w:sz w:val="20"/>
          <w:szCs w:val="20"/>
        </w:rPr>
        <w:t xml:space="preserve"> decide to have some fun jumping</w:t>
      </w:r>
      <w:r w:rsidR="002E1532" w:rsidRPr="002E1532">
        <w:rPr>
          <w:rFonts w:ascii="Arial" w:hAnsi="Arial" w:cs="Arial"/>
          <w:sz w:val="20"/>
          <w:szCs w:val="20"/>
        </w:rPr>
        <w:t xml:space="preserve"> over things. One horse suggests jumping</w:t>
      </w:r>
      <w:r w:rsidR="002E1532">
        <w:rPr>
          <w:rFonts w:ascii="Arial" w:hAnsi="Arial" w:cs="Arial"/>
          <w:sz w:val="20"/>
          <w:szCs w:val="20"/>
        </w:rPr>
        <w:t xml:space="preserve"> </w:t>
      </w:r>
      <w:r w:rsidR="002E1532" w:rsidRPr="002E1532">
        <w:rPr>
          <w:rFonts w:ascii="Arial" w:hAnsi="Arial" w:cs="Arial"/>
          <w:sz w:val="20"/>
          <w:szCs w:val="20"/>
        </w:rPr>
        <w:t>over a cow, but the other horses say the cow is too bi</w:t>
      </w:r>
      <w:r w:rsidR="002E1532">
        <w:rPr>
          <w:rFonts w:ascii="Arial" w:hAnsi="Arial" w:cs="Arial"/>
          <w:sz w:val="20"/>
          <w:szCs w:val="20"/>
        </w:rPr>
        <w:t>g to jump over</w:t>
      </w:r>
      <w:del w:id="16" w:author="Gregory Scontras" w:date="2017-06-28T14:25:00Z">
        <w:r w:rsidR="002E1532" w:rsidDel="000A7214">
          <w:rPr>
            <w:rFonts w:ascii="Arial" w:hAnsi="Arial" w:cs="Arial"/>
            <w:sz w:val="20"/>
            <w:szCs w:val="20"/>
          </w:rPr>
          <w:delText>,</w:delText>
        </w:r>
      </w:del>
      <w:r w:rsidR="002E1532">
        <w:rPr>
          <w:rFonts w:ascii="Arial" w:hAnsi="Arial" w:cs="Arial"/>
          <w:sz w:val="20"/>
          <w:szCs w:val="20"/>
        </w:rPr>
        <w:t xml:space="preserve"> and the plan is </w:t>
      </w:r>
      <w:r w:rsidR="002E1532" w:rsidRPr="002E1532">
        <w:rPr>
          <w:rFonts w:ascii="Arial" w:hAnsi="Arial" w:cs="Arial"/>
          <w:sz w:val="20"/>
          <w:szCs w:val="20"/>
        </w:rPr>
        <w:t>abandoned. Then the first horse jumps over the pig, which is much s</w:t>
      </w:r>
      <w:r w:rsidR="002E1532">
        <w:rPr>
          <w:rFonts w:ascii="Arial" w:hAnsi="Arial" w:cs="Arial"/>
          <w:sz w:val="20"/>
          <w:szCs w:val="20"/>
        </w:rPr>
        <w:t xml:space="preserve">maller, and </w:t>
      </w:r>
      <w:r w:rsidR="002E1532" w:rsidRPr="002E1532">
        <w:rPr>
          <w:rFonts w:ascii="Arial" w:hAnsi="Arial" w:cs="Arial"/>
          <w:sz w:val="20"/>
          <w:szCs w:val="20"/>
        </w:rPr>
        <w:t>challenges the other horses to do the same. The secon</w:t>
      </w:r>
      <w:r w:rsidR="002E1532">
        <w:rPr>
          <w:rFonts w:ascii="Arial" w:hAnsi="Arial" w:cs="Arial"/>
          <w:sz w:val="20"/>
          <w:szCs w:val="20"/>
        </w:rPr>
        <w:t xml:space="preserve">d horse jumps over the pig. The </w:t>
      </w:r>
      <w:r w:rsidR="002E1532" w:rsidRPr="002E1532">
        <w:rPr>
          <w:rFonts w:ascii="Arial" w:hAnsi="Arial" w:cs="Arial"/>
          <w:sz w:val="20"/>
          <w:szCs w:val="20"/>
        </w:rPr>
        <w:t>third horse considers jumping over the pig</w:t>
      </w:r>
      <w:ins w:id="17" w:author="Gregory Scontras" w:date="2017-06-28T14:26:00Z">
        <w:r w:rsidR="000A7214">
          <w:rPr>
            <w:rFonts w:ascii="Arial" w:hAnsi="Arial" w:cs="Arial"/>
            <w:sz w:val="20"/>
            <w:szCs w:val="20"/>
          </w:rPr>
          <w:t>,</w:t>
        </w:r>
      </w:ins>
      <w:r w:rsidR="002E1532" w:rsidRPr="002E1532">
        <w:rPr>
          <w:rFonts w:ascii="Arial" w:hAnsi="Arial" w:cs="Arial"/>
          <w:sz w:val="20"/>
          <w:szCs w:val="20"/>
        </w:rPr>
        <w:t xml:space="preserve"> but decide</w:t>
      </w:r>
      <w:r w:rsidR="002E1532">
        <w:rPr>
          <w:rFonts w:ascii="Arial" w:hAnsi="Arial" w:cs="Arial"/>
          <w:sz w:val="20"/>
          <w:szCs w:val="20"/>
        </w:rPr>
        <w:t xml:space="preserve">s that the pig looks scared and </w:t>
      </w:r>
      <w:r w:rsidR="002E1532" w:rsidRPr="002E1532">
        <w:rPr>
          <w:rFonts w:ascii="Arial" w:hAnsi="Arial" w:cs="Arial"/>
          <w:sz w:val="20"/>
          <w:szCs w:val="20"/>
        </w:rPr>
        <w:t>approaches him. The pig is, in fact, scared, so the third horse just talks</w:t>
      </w:r>
      <w:r w:rsidR="002E1532">
        <w:rPr>
          <w:rFonts w:ascii="Arial" w:hAnsi="Arial" w:cs="Arial"/>
          <w:sz w:val="20"/>
          <w:szCs w:val="20"/>
        </w:rPr>
        <w:t xml:space="preserve"> with him instead </w:t>
      </w:r>
      <w:r w:rsidR="002E1532" w:rsidRPr="002E1532">
        <w:rPr>
          <w:rFonts w:ascii="Arial" w:hAnsi="Arial" w:cs="Arial"/>
          <w:sz w:val="20"/>
          <w:szCs w:val="20"/>
        </w:rPr>
        <w:t>of jumping over him</w:t>
      </w:r>
      <w:r w:rsidR="002E1532">
        <w:rPr>
          <w:rFonts w:ascii="Arial" w:hAnsi="Arial" w:cs="Arial"/>
          <w:sz w:val="20"/>
          <w:szCs w:val="20"/>
        </w:rPr>
        <w:t xml:space="preserve">.” </w:t>
      </w:r>
      <w:r>
        <w:rPr>
          <w:rFonts w:ascii="Arial" w:hAnsi="Arial" w:cs="Arial"/>
          <w:sz w:val="20"/>
          <w:szCs w:val="20"/>
        </w:rPr>
        <w:t>Below is an example of a video end state with the puppet</w:t>
      </w:r>
      <w:r w:rsidR="009D7E13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s utterance:</w:t>
      </w:r>
    </w:p>
    <w:p w14:paraId="4EEF90F2" w14:textId="77777777" w:rsidR="002E1532" w:rsidRDefault="002E1532" w:rsidP="00DE676A">
      <w:pPr>
        <w:rPr>
          <w:rFonts w:ascii="Arial" w:hAnsi="Arial" w:cs="Arial"/>
          <w:sz w:val="20"/>
          <w:szCs w:val="20"/>
        </w:rPr>
      </w:pPr>
    </w:p>
    <w:p w14:paraId="57986E20" w14:textId="77777777" w:rsidR="0007682A" w:rsidRDefault="004346B6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437B15" wp14:editId="39D5BAC2">
            <wp:extent cx="594360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VJTend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624" w14:textId="77777777" w:rsidR="00A82317" w:rsidRDefault="002D3826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del w:id="18" w:author="Gregory Scontras" w:date="2017-06-28T14:26:00Z">
        <w:r w:rsidDel="000A7214">
          <w:rPr>
            <w:rFonts w:ascii="Arial" w:hAnsi="Arial" w:cs="Arial"/>
            <w:sz w:val="20"/>
            <w:szCs w:val="20"/>
          </w:rPr>
          <w:delText xml:space="preserve">want </w:delText>
        </w:r>
      </w:del>
      <w:ins w:id="19" w:author="Gregory Scontras" w:date="2017-06-28T14:26:00Z">
        <w:r w:rsidR="000A7214">
          <w:rPr>
            <w:rFonts w:ascii="Arial" w:hAnsi="Arial" w:cs="Arial"/>
            <w:sz w:val="20"/>
            <w:szCs w:val="20"/>
          </w:rPr>
          <w:t>plan</w:t>
        </w:r>
        <w:r w:rsidR="000A7214">
          <w:rPr>
            <w:rFonts w:ascii="Arial" w:hAnsi="Arial" w:cs="Arial"/>
            <w:sz w:val="20"/>
            <w:szCs w:val="20"/>
          </w:rPr>
          <w:t xml:space="preserve"> </w:t>
        </w:r>
      </w:ins>
      <w:r>
        <w:rPr>
          <w:rFonts w:ascii="Arial" w:hAnsi="Arial" w:cs="Arial"/>
          <w:sz w:val="20"/>
          <w:szCs w:val="20"/>
        </w:rPr>
        <w:t>to t</w:t>
      </w:r>
      <w:r w:rsidR="00BD79B0">
        <w:rPr>
          <w:rFonts w:ascii="Arial" w:hAnsi="Arial" w:cs="Arial"/>
          <w:sz w:val="20"/>
          <w:szCs w:val="20"/>
        </w:rPr>
        <w:t>est multiple utterances (</w:t>
      </w:r>
      <w:del w:id="20" w:author="Gregory Scontras" w:date="2017-06-28T14:26:00Z">
        <w:r w:rsidR="00BD79B0" w:rsidDel="000A7214">
          <w:rPr>
            <w:rFonts w:ascii="Arial" w:hAnsi="Arial" w:cs="Arial"/>
            <w:sz w:val="20"/>
            <w:szCs w:val="20"/>
          </w:rPr>
          <w:delText>for example</w:delText>
        </w:r>
      </w:del>
      <w:ins w:id="21" w:author="Gregory Scontras" w:date="2017-06-28T14:26:00Z">
        <w:r w:rsidR="000A7214">
          <w:rPr>
            <w:rFonts w:ascii="Arial" w:hAnsi="Arial" w:cs="Arial"/>
            <w:sz w:val="20"/>
            <w:szCs w:val="20"/>
          </w:rPr>
          <w:t>e.g.</w:t>
        </w:r>
      </w:ins>
      <w:del w:id="22" w:author="Gregory Scontras" w:date="2017-06-28T14:26:00Z">
        <w:r w:rsidR="00BD79B0" w:rsidDel="000A7214">
          <w:rPr>
            <w:rFonts w:ascii="Arial" w:hAnsi="Arial" w:cs="Arial"/>
            <w:sz w:val="20"/>
            <w:szCs w:val="20"/>
          </w:rPr>
          <w:delText>,</w:delText>
        </w:r>
      </w:del>
      <w:r w:rsidR="00BD79B0">
        <w:rPr>
          <w:rFonts w:ascii="Arial" w:hAnsi="Arial" w:cs="Arial"/>
          <w:sz w:val="20"/>
          <w:szCs w:val="20"/>
        </w:rPr>
        <w:t xml:space="preserve"> 4</w:t>
      </w:r>
      <w:r>
        <w:rPr>
          <w:rFonts w:ascii="Arial" w:hAnsi="Arial" w:cs="Arial"/>
          <w:sz w:val="20"/>
          <w:szCs w:val="20"/>
        </w:rPr>
        <w:t>), across multiple manipulations to the context</w:t>
      </w:r>
      <w:r w:rsidR="00BD79B0">
        <w:rPr>
          <w:rFonts w:ascii="Arial" w:hAnsi="Arial" w:cs="Arial"/>
          <w:sz w:val="20"/>
          <w:szCs w:val="20"/>
        </w:rPr>
        <w:t xml:space="preserve"> (</w:t>
      </w:r>
      <w:del w:id="23" w:author="Gregory Scontras" w:date="2017-06-28T14:26:00Z">
        <w:r w:rsidR="00BD79B0" w:rsidDel="000A7214">
          <w:rPr>
            <w:rFonts w:ascii="Arial" w:hAnsi="Arial" w:cs="Arial"/>
            <w:sz w:val="20"/>
            <w:szCs w:val="20"/>
          </w:rPr>
          <w:delText>for example</w:delText>
        </w:r>
      </w:del>
      <w:ins w:id="24" w:author="Gregory Scontras" w:date="2017-06-28T14:26:00Z">
        <w:r w:rsidR="000A7214">
          <w:rPr>
            <w:rFonts w:ascii="Arial" w:hAnsi="Arial" w:cs="Arial"/>
            <w:sz w:val="20"/>
            <w:szCs w:val="20"/>
          </w:rPr>
          <w:t>e.g.</w:t>
        </w:r>
      </w:ins>
      <w:del w:id="25" w:author="Gregory Scontras" w:date="2017-06-28T14:26:00Z">
        <w:r w:rsidR="00BD79B0" w:rsidDel="000A7214">
          <w:rPr>
            <w:rFonts w:ascii="Arial" w:hAnsi="Arial" w:cs="Arial"/>
            <w:sz w:val="20"/>
            <w:szCs w:val="20"/>
          </w:rPr>
          <w:delText>,</w:delText>
        </w:r>
      </w:del>
      <w:r>
        <w:rPr>
          <w:rFonts w:ascii="Arial" w:hAnsi="Arial" w:cs="Arial"/>
          <w:sz w:val="20"/>
          <w:szCs w:val="20"/>
        </w:rPr>
        <w:t xml:space="preserve"> 3 manipulations per utterance). Additionally, we need different contexts</w:t>
      </w:r>
      <w:r w:rsidR="00BD79B0">
        <w:rPr>
          <w:rFonts w:ascii="Arial" w:hAnsi="Arial" w:cs="Arial"/>
          <w:sz w:val="20"/>
          <w:szCs w:val="20"/>
        </w:rPr>
        <w:t xml:space="preserve"> (</w:t>
      </w:r>
      <w:del w:id="26" w:author="Gregory Scontras" w:date="2017-06-28T14:27:00Z">
        <w:r w:rsidR="00BD79B0" w:rsidDel="000A7214">
          <w:rPr>
            <w:rFonts w:ascii="Arial" w:hAnsi="Arial" w:cs="Arial"/>
            <w:sz w:val="20"/>
            <w:szCs w:val="20"/>
          </w:rPr>
          <w:delText>for example</w:delText>
        </w:r>
      </w:del>
      <w:ins w:id="27" w:author="Gregory Scontras" w:date="2017-06-28T14:27:00Z">
        <w:r w:rsidR="000A7214">
          <w:rPr>
            <w:rFonts w:ascii="Arial" w:hAnsi="Arial" w:cs="Arial"/>
            <w:sz w:val="20"/>
            <w:szCs w:val="20"/>
          </w:rPr>
          <w:t>e.g.</w:t>
        </w:r>
      </w:ins>
      <w:del w:id="28" w:author="Gregory Scontras" w:date="2017-06-28T14:27:00Z">
        <w:r w:rsidR="00BD79B0" w:rsidDel="000A7214">
          <w:rPr>
            <w:rFonts w:ascii="Arial" w:hAnsi="Arial" w:cs="Arial"/>
            <w:sz w:val="20"/>
            <w:szCs w:val="20"/>
          </w:rPr>
          <w:delText>,</w:delText>
        </w:r>
      </w:del>
      <w:r w:rsidR="00BD79B0">
        <w:rPr>
          <w:rFonts w:ascii="Arial" w:hAnsi="Arial" w:cs="Arial"/>
          <w:sz w:val="20"/>
          <w:szCs w:val="20"/>
        </w:rPr>
        <w:t xml:space="preserve"> 4</w:t>
      </w:r>
      <w:r w:rsidR="00A82317">
        <w:rPr>
          <w:rFonts w:ascii="Arial" w:hAnsi="Arial" w:cs="Arial"/>
          <w:sz w:val="20"/>
          <w:szCs w:val="20"/>
        </w:rPr>
        <w:t xml:space="preserve"> per utterance)</w:t>
      </w:r>
      <w:r>
        <w:rPr>
          <w:rFonts w:ascii="Arial" w:hAnsi="Arial" w:cs="Arial"/>
          <w:sz w:val="20"/>
          <w:szCs w:val="20"/>
        </w:rPr>
        <w:t xml:space="preserve"> for the same utterance to control for context</w:t>
      </w:r>
      <w:ins w:id="29" w:author="Gregory Scontras" w:date="2017-06-28T14:27:00Z">
        <w:r w:rsidR="000A7214">
          <w:rPr>
            <w:rFonts w:ascii="Arial" w:hAnsi="Arial" w:cs="Arial"/>
            <w:sz w:val="20"/>
            <w:szCs w:val="20"/>
          </w:rPr>
          <w:t>-</w:t>
        </w:r>
      </w:ins>
      <w:del w:id="30" w:author="Gregory Scontras" w:date="2017-06-28T14:27:00Z">
        <w:r w:rsidDel="000A7214">
          <w:rPr>
            <w:rFonts w:ascii="Arial" w:hAnsi="Arial" w:cs="Arial"/>
            <w:sz w:val="20"/>
            <w:szCs w:val="20"/>
          </w:rPr>
          <w:delText xml:space="preserve"> </w:delText>
        </w:r>
      </w:del>
      <w:r>
        <w:rPr>
          <w:rFonts w:ascii="Arial" w:hAnsi="Arial" w:cs="Arial"/>
          <w:sz w:val="20"/>
          <w:szCs w:val="20"/>
        </w:rPr>
        <w:t>specific variables that would impact the interpretation.</w:t>
      </w:r>
      <w:r w:rsidR="009D7E13">
        <w:rPr>
          <w:rFonts w:ascii="Arial" w:hAnsi="Arial" w:cs="Arial"/>
          <w:sz w:val="20"/>
          <w:szCs w:val="20"/>
        </w:rPr>
        <w:t xml:space="preserve"> This means we </w:t>
      </w:r>
      <w:del w:id="31" w:author="Gregory Scontras" w:date="2017-06-28T14:27:00Z">
        <w:r w:rsidR="009D7E13" w:rsidDel="000A7214">
          <w:rPr>
            <w:rFonts w:ascii="Arial" w:hAnsi="Arial" w:cs="Arial"/>
            <w:sz w:val="20"/>
            <w:szCs w:val="20"/>
          </w:rPr>
          <w:delText xml:space="preserve">want </w:delText>
        </w:r>
      </w:del>
      <w:ins w:id="32" w:author="Gregory Scontras" w:date="2017-06-28T14:27:00Z">
        <w:r w:rsidR="000A7214">
          <w:rPr>
            <w:rFonts w:ascii="Arial" w:hAnsi="Arial" w:cs="Arial"/>
            <w:sz w:val="20"/>
            <w:szCs w:val="20"/>
          </w:rPr>
          <w:t>require</w:t>
        </w:r>
        <w:r w:rsidR="000A7214">
          <w:rPr>
            <w:rFonts w:ascii="Arial" w:hAnsi="Arial" w:cs="Arial"/>
            <w:sz w:val="20"/>
            <w:szCs w:val="20"/>
          </w:rPr>
          <w:t xml:space="preserve"> </w:t>
        </w:r>
      </w:ins>
      <w:r w:rsidR="009D7E13">
        <w:rPr>
          <w:rFonts w:ascii="Arial" w:hAnsi="Arial" w:cs="Arial"/>
          <w:sz w:val="20"/>
          <w:szCs w:val="20"/>
        </w:rPr>
        <w:t>approximately</w:t>
      </w:r>
      <w:r w:rsidR="00A82317">
        <w:rPr>
          <w:rFonts w:ascii="Arial" w:hAnsi="Arial" w:cs="Arial"/>
          <w:sz w:val="20"/>
          <w:szCs w:val="20"/>
        </w:rPr>
        <w:t xml:space="preserve"> 48 different test videos</w:t>
      </w:r>
      <w:r w:rsidR="0007682A">
        <w:rPr>
          <w:rFonts w:ascii="Arial" w:hAnsi="Arial" w:cs="Arial"/>
          <w:sz w:val="20"/>
          <w:szCs w:val="20"/>
        </w:rPr>
        <w:t xml:space="preserve"> and at least 3</w:t>
      </w:r>
      <w:r w:rsidR="00A82317">
        <w:rPr>
          <w:rFonts w:ascii="Arial" w:hAnsi="Arial" w:cs="Arial"/>
          <w:sz w:val="20"/>
          <w:szCs w:val="20"/>
        </w:rPr>
        <w:t xml:space="preserve"> control videos. Control trials are designed to make sure the parti</w:t>
      </w:r>
      <w:r w:rsidR="00A468A9">
        <w:rPr>
          <w:rFonts w:ascii="Arial" w:hAnsi="Arial" w:cs="Arial"/>
          <w:sz w:val="20"/>
          <w:szCs w:val="20"/>
        </w:rPr>
        <w:t>ci</w:t>
      </w:r>
      <w:r w:rsidR="00A82317">
        <w:rPr>
          <w:rFonts w:ascii="Arial" w:hAnsi="Arial" w:cs="Arial"/>
          <w:sz w:val="20"/>
          <w:szCs w:val="20"/>
        </w:rPr>
        <w:t xml:space="preserve">pant is following instructions by </w:t>
      </w:r>
      <w:del w:id="33" w:author="Gregory Scontras" w:date="2017-06-28T14:27:00Z">
        <w:r w:rsidR="00A82317" w:rsidDel="000A7214">
          <w:rPr>
            <w:rFonts w:ascii="Arial" w:hAnsi="Arial" w:cs="Arial"/>
            <w:sz w:val="20"/>
            <w:szCs w:val="20"/>
          </w:rPr>
          <w:delText xml:space="preserve">having </w:delText>
        </w:r>
      </w:del>
      <w:ins w:id="34" w:author="Gregory Scontras" w:date="2017-06-28T14:27:00Z">
        <w:r w:rsidR="000A7214">
          <w:rPr>
            <w:rFonts w:ascii="Arial" w:hAnsi="Arial" w:cs="Arial"/>
            <w:sz w:val="20"/>
            <w:szCs w:val="20"/>
          </w:rPr>
          <w:t>providing</w:t>
        </w:r>
        <w:r w:rsidR="000A7214">
          <w:rPr>
            <w:rFonts w:ascii="Arial" w:hAnsi="Arial" w:cs="Arial"/>
            <w:sz w:val="20"/>
            <w:szCs w:val="20"/>
          </w:rPr>
          <w:t xml:space="preserve"> </w:t>
        </w:r>
      </w:ins>
      <w:r w:rsidR="00A82317">
        <w:rPr>
          <w:rFonts w:ascii="Arial" w:hAnsi="Arial" w:cs="Arial"/>
          <w:sz w:val="20"/>
          <w:szCs w:val="20"/>
        </w:rPr>
        <w:t xml:space="preserve">an utterance </w:t>
      </w:r>
      <w:del w:id="35" w:author="Gregory Scontras" w:date="2017-06-28T14:27:00Z">
        <w:r w:rsidR="00A82317" w:rsidDel="000A7214">
          <w:rPr>
            <w:rFonts w:ascii="Arial" w:hAnsi="Arial" w:cs="Arial"/>
            <w:sz w:val="20"/>
            <w:szCs w:val="20"/>
          </w:rPr>
          <w:delText>we know to be</w:delText>
        </w:r>
      </w:del>
      <w:ins w:id="36" w:author="Gregory Scontras" w:date="2017-06-28T14:27:00Z">
        <w:r w:rsidR="000A7214">
          <w:rPr>
            <w:rFonts w:ascii="Arial" w:hAnsi="Arial" w:cs="Arial"/>
            <w:sz w:val="20"/>
            <w:szCs w:val="20"/>
          </w:rPr>
          <w:t>that is obviously</w:t>
        </w:r>
      </w:ins>
      <w:r w:rsidR="00A82317">
        <w:rPr>
          <w:rFonts w:ascii="Arial" w:hAnsi="Arial" w:cs="Arial"/>
          <w:sz w:val="20"/>
          <w:szCs w:val="20"/>
        </w:rPr>
        <w:t xml:space="preserve"> either right or wrong given adult </w:t>
      </w:r>
      <w:r w:rsidR="00A468A9">
        <w:rPr>
          <w:rFonts w:ascii="Arial" w:hAnsi="Arial" w:cs="Arial"/>
          <w:sz w:val="20"/>
          <w:szCs w:val="20"/>
        </w:rPr>
        <w:t>native</w:t>
      </w:r>
      <w:ins w:id="37" w:author="Gregory Scontras" w:date="2017-06-28T14:27:00Z">
        <w:r w:rsidR="000A7214">
          <w:rPr>
            <w:rFonts w:ascii="Arial" w:hAnsi="Arial" w:cs="Arial"/>
            <w:sz w:val="20"/>
            <w:szCs w:val="20"/>
          </w:rPr>
          <w:t>-</w:t>
        </w:r>
      </w:ins>
      <w:del w:id="38" w:author="Gregory Scontras" w:date="2017-06-28T14:27:00Z">
        <w:r w:rsidR="00A468A9" w:rsidDel="000A7214">
          <w:rPr>
            <w:rFonts w:ascii="Arial" w:hAnsi="Arial" w:cs="Arial"/>
            <w:sz w:val="20"/>
            <w:szCs w:val="20"/>
          </w:rPr>
          <w:delText xml:space="preserve"> </w:delText>
        </w:r>
      </w:del>
      <w:r w:rsidR="00A82317">
        <w:rPr>
          <w:rFonts w:ascii="Arial" w:hAnsi="Arial" w:cs="Arial"/>
          <w:sz w:val="20"/>
          <w:szCs w:val="20"/>
        </w:rPr>
        <w:t xml:space="preserve">language </w:t>
      </w:r>
      <w:r w:rsidR="00A468A9">
        <w:rPr>
          <w:rFonts w:ascii="Arial" w:hAnsi="Arial" w:cs="Arial"/>
          <w:sz w:val="20"/>
          <w:szCs w:val="20"/>
        </w:rPr>
        <w:t>proficiency</w:t>
      </w:r>
      <w:r w:rsidR="00A82317">
        <w:rPr>
          <w:rFonts w:ascii="Arial" w:hAnsi="Arial" w:cs="Arial"/>
          <w:sz w:val="20"/>
          <w:szCs w:val="20"/>
        </w:rPr>
        <w:t xml:space="preserve">. </w:t>
      </w:r>
    </w:p>
    <w:p w14:paraId="74E947DC" w14:textId="77777777" w:rsidR="002D3826" w:rsidRPr="00BE5938" w:rsidRDefault="00A82317" w:rsidP="00DE67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9D7E13">
        <w:rPr>
          <w:rFonts w:ascii="Arial" w:hAnsi="Arial" w:cs="Arial"/>
          <w:sz w:val="20"/>
          <w:szCs w:val="20"/>
        </w:rPr>
        <w:t xml:space="preserve">After all the </w:t>
      </w:r>
      <w:r w:rsidR="00246E36">
        <w:rPr>
          <w:rFonts w:ascii="Arial" w:hAnsi="Arial" w:cs="Arial"/>
          <w:sz w:val="20"/>
          <w:szCs w:val="20"/>
        </w:rPr>
        <w:t xml:space="preserve">trials, </w:t>
      </w:r>
      <w:r w:rsidR="00A468A9">
        <w:rPr>
          <w:rFonts w:ascii="Arial" w:hAnsi="Arial" w:cs="Arial"/>
          <w:sz w:val="20"/>
          <w:szCs w:val="20"/>
        </w:rPr>
        <w:t>participants</w:t>
      </w:r>
      <w:r w:rsidR="00246E36">
        <w:rPr>
          <w:rFonts w:ascii="Arial" w:hAnsi="Arial" w:cs="Arial"/>
          <w:sz w:val="20"/>
          <w:szCs w:val="20"/>
        </w:rPr>
        <w:t xml:space="preserve"> will be as</w:t>
      </w:r>
      <w:r w:rsidR="001F0A29">
        <w:rPr>
          <w:rFonts w:ascii="Arial" w:hAnsi="Arial" w:cs="Arial"/>
          <w:sz w:val="20"/>
          <w:szCs w:val="20"/>
        </w:rPr>
        <w:t>ked to complete a</w:t>
      </w:r>
      <w:r w:rsidR="00246E36">
        <w:rPr>
          <w:rFonts w:ascii="Arial" w:hAnsi="Arial" w:cs="Arial"/>
          <w:sz w:val="20"/>
          <w:szCs w:val="20"/>
        </w:rPr>
        <w:t xml:space="preserve"> voluntary participant information page.</w:t>
      </w:r>
      <w:r w:rsidR="0007682A">
        <w:rPr>
          <w:rFonts w:ascii="Arial" w:hAnsi="Arial" w:cs="Arial"/>
          <w:sz w:val="20"/>
          <w:szCs w:val="20"/>
        </w:rPr>
        <w:t xml:space="preserve"> No personally</w:t>
      </w:r>
      <w:ins w:id="39" w:author="Gregory Scontras" w:date="2017-06-28T14:27:00Z">
        <w:r w:rsidR="000A7214">
          <w:rPr>
            <w:rFonts w:ascii="Arial" w:hAnsi="Arial" w:cs="Arial"/>
            <w:sz w:val="20"/>
            <w:szCs w:val="20"/>
          </w:rPr>
          <w:t>-</w:t>
        </w:r>
      </w:ins>
      <w:del w:id="40" w:author="Gregory Scontras" w:date="2017-06-28T14:27:00Z">
        <w:r w:rsidR="0007682A" w:rsidDel="000A7214">
          <w:rPr>
            <w:rFonts w:ascii="Arial" w:hAnsi="Arial" w:cs="Arial"/>
            <w:sz w:val="20"/>
            <w:szCs w:val="20"/>
          </w:rPr>
          <w:delText xml:space="preserve"> </w:delText>
        </w:r>
      </w:del>
      <w:r w:rsidR="00A468A9">
        <w:rPr>
          <w:rFonts w:ascii="Arial" w:hAnsi="Arial" w:cs="Arial"/>
          <w:sz w:val="20"/>
          <w:szCs w:val="20"/>
        </w:rPr>
        <w:t>identifying</w:t>
      </w:r>
      <w:r w:rsidR="0007682A">
        <w:rPr>
          <w:rFonts w:ascii="Arial" w:hAnsi="Arial" w:cs="Arial"/>
          <w:sz w:val="20"/>
          <w:szCs w:val="20"/>
        </w:rPr>
        <w:t xml:space="preserve"> information will be gathered</w:t>
      </w:r>
      <w:del w:id="41" w:author="Gregory Scontras" w:date="2017-06-28T14:28:00Z">
        <w:r w:rsidR="0007682A" w:rsidDel="000A7214">
          <w:rPr>
            <w:rFonts w:ascii="Arial" w:hAnsi="Arial" w:cs="Arial"/>
            <w:sz w:val="20"/>
            <w:szCs w:val="20"/>
          </w:rPr>
          <w:delText xml:space="preserve"> here</w:delText>
        </w:r>
      </w:del>
      <w:r w:rsidR="0007682A">
        <w:rPr>
          <w:rFonts w:ascii="Arial" w:hAnsi="Arial" w:cs="Arial"/>
          <w:sz w:val="20"/>
          <w:szCs w:val="20"/>
        </w:rPr>
        <w:t>.</w:t>
      </w:r>
      <w:r w:rsidR="00246E36">
        <w:rPr>
          <w:rFonts w:ascii="Arial" w:hAnsi="Arial" w:cs="Arial"/>
          <w:sz w:val="20"/>
          <w:szCs w:val="20"/>
        </w:rPr>
        <w:t xml:space="preserve"> They will be asked </w:t>
      </w:r>
      <w:del w:id="42" w:author="Gregory Scontras" w:date="2017-06-28T14:28:00Z">
        <w:r w:rsidR="00246E36" w:rsidDel="000A7214">
          <w:rPr>
            <w:rFonts w:ascii="Arial" w:hAnsi="Arial" w:cs="Arial"/>
            <w:sz w:val="20"/>
            <w:szCs w:val="20"/>
          </w:rPr>
          <w:delText xml:space="preserve">questions </w:delText>
        </w:r>
        <w:r w:rsidR="004346B6" w:rsidDel="000A7214">
          <w:rPr>
            <w:rFonts w:ascii="Arial" w:hAnsi="Arial" w:cs="Arial"/>
            <w:sz w:val="20"/>
            <w:szCs w:val="20"/>
          </w:rPr>
          <w:delText>about the Amazon Mechanical Turk</w:delText>
        </w:r>
        <w:r w:rsidR="00246E36" w:rsidDel="000A7214">
          <w:rPr>
            <w:rFonts w:ascii="Arial" w:hAnsi="Arial" w:cs="Arial"/>
            <w:sz w:val="20"/>
            <w:szCs w:val="20"/>
          </w:rPr>
          <w:delText xml:space="preserve"> HIT,</w:delText>
        </w:r>
      </w:del>
      <w:ins w:id="43" w:author="Gregory Scontras" w:date="2017-06-28T14:28:00Z">
        <w:r w:rsidR="000A7214">
          <w:rPr>
            <w:rFonts w:ascii="Arial" w:hAnsi="Arial" w:cs="Arial"/>
            <w:sz w:val="20"/>
            <w:szCs w:val="20"/>
          </w:rPr>
          <w:t>about their</w:t>
        </w:r>
      </w:ins>
      <w:bookmarkStart w:id="44" w:name="_GoBack"/>
      <w:bookmarkEnd w:id="44"/>
      <w:r w:rsidR="00246E36">
        <w:rPr>
          <w:rFonts w:ascii="Arial" w:hAnsi="Arial" w:cs="Arial"/>
          <w:sz w:val="20"/>
          <w:szCs w:val="20"/>
        </w:rPr>
        <w:t xml:space="preserve"> gender, age, native</w:t>
      </w:r>
      <w:ins w:id="45" w:author="Gregory Scontras" w:date="2017-06-28T14:28:00Z">
        <w:r w:rsidR="000A7214">
          <w:rPr>
            <w:rFonts w:ascii="Arial" w:hAnsi="Arial" w:cs="Arial"/>
            <w:sz w:val="20"/>
            <w:szCs w:val="20"/>
          </w:rPr>
          <w:t>-</w:t>
        </w:r>
      </w:ins>
      <w:del w:id="46" w:author="Gregory Scontras" w:date="2017-06-28T14:28:00Z">
        <w:r w:rsidR="00246E36" w:rsidDel="000A7214">
          <w:rPr>
            <w:rFonts w:ascii="Arial" w:hAnsi="Arial" w:cs="Arial"/>
            <w:sz w:val="20"/>
            <w:szCs w:val="20"/>
          </w:rPr>
          <w:delText xml:space="preserve"> </w:delText>
        </w:r>
      </w:del>
      <w:r w:rsidR="00246E36">
        <w:rPr>
          <w:rFonts w:ascii="Arial" w:hAnsi="Arial" w:cs="Arial"/>
          <w:sz w:val="20"/>
          <w:szCs w:val="20"/>
        </w:rPr>
        <w:t>language proficiency, level of education, enjoyment of the HIT, meta-awareness of the researchers</w:t>
      </w:r>
      <w:r w:rsidR="009D7E13">
        <w:rPr>
          <w:rFonts w:ascii="Arial" w:hAnsi="Arial" w:cs="Arial"/>
          <w:sz w:val="20"/>
          <w:szCs w:val="20"/>
        </w:rPr>
        <w:t>'</w:t>
      </w:r>
      <w:r w:rsidR="00246E36">
        <w:rPr>
          <w:rFonts w:ascii="Arial" w:hAnsi="Arial" w:cs="Arial"/>
          <w:sz w:val="20"/>
          <w:szCs w:val="20"/>
        </w:rPr>
        <w:t xml:space="preserve"> hypothesis, and any additional comments </w:t>
      </w:r>
      <w:r w:rsidR="001F0A29">
        <w:rPr>
          <w:rFonts w:ascii="Arial" w:hAnsi="Arial" w:cs="Arial"/>
          <w:sz w:val="20"/>
          <w:szCs w:val="20"/>
        </w:rPr>
        <w:t xml:space="preserve">they have </w:t>
      </w:r>
      <w:r w:rsidR="00246E36">
        <w:rPr>
          <w:rFonts w:ascii="Arial" w:hAnsi="Arial" w:cs="Arial"/>
          <w:sz w:val="20"/>
          <w:szCs w:val="20"/>
        </w:rPr>
        <w:t xml:space="preserve">about the experiment. </w:t>
      </w:r>
      <w:r>
        <w:rPr>
          <w:rFonts w:ascii="Arial" w:hAnsi="Arial" w:cs="Arial"/>
          <w:sz w:val="20"/>
          <w:szCs w:val="20"/>
        </w:rPr>
        <w:t xml:space="preserve"> </w:t>
      </w:r>
    </w:p>
    <w:sectPr w:rsidR="002D3826" w:rsidRPr="00BE5938" w:rsidSect="000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Gregory Scontras" w:date="2017-06-28T14:25:00Z" w:initials="GS">
    <w:p w14:paraId="5B03FF2E" w14:textId="77777777" w:rsidR="000A7214" w:rsidRDefault="000A7214">
      <w:pPr>
        <w:pStyle w:val="CommentText"/>
      </w:pPr>
      <w:r>
        <w:rPr>
          <w:rStyle w:val="CommentReference"/>
        </w:rPr>
        <w:annotationRef/>
      </w:r>
      <w:r>
        <w:t>Typo: “will here” -&gt; “will hear”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03FF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ory Scontras">
    <w15:presenceInfo w15:providerId="None" w15:userId="Gregory Scontr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BE5938"/>
    <w:rsid w:val="000140EE"/>
    <w:rsid w:val="000354B9"/>
    <w:rsid w:val="0007682A"/>
    <w:rsid w:val="000A7214"/>
    <w:rsid w:val="000F59C8"/>
    <w:rsid w:val="001E169B"/>
    <w:rsid w:val="001F0A29"/>
    <w:rsid w:val="00246E36"/>
    <w:rsid w:val="002D3826"/>
    <w:rsid w:val="002E1532"/>
    <w:rsid w:val="004346B6"/>
    <w:rsid w:val="00460E87"/>
    <w:rsid w:val="005549DB"/>
    <w:rsid w:val="005A3BEF"/>
    <w:rsid w:val="006729CC"/>
    <w:rsid w:val="00682DDB"/>
    <w:rsid w:val="006A60DE"/>
    <w:rsid w:val="00704AC1"/>
    <w:rsid w:val="007C3DBA"/>
    <w:rsid w:val="007C3F5A"/>
    <w:rsid w:val="00895E86"/>
    <w:rsid w:val="009D7E13"/>
    <w:rsid w:val="00A468A9"/>
    <w:rsid w:val="00A576C7"/>
    <w:rsid w:val="00A82317"/>
    <w:rsid w:val="00AE4BA3"/>
    <w:rsid w:val="00BD79B0"/>
    <w:rsid w:val="00BE5938"/>
    <w:rsid w:val="00DC3CD1"/>
    <w:rsid w:val="00DE676A"/>
    <w:rsid w:val="00E939BA"/>
    <w:rsid w:val="00E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B689"/>
  <w15:docId w15:val="{D2F53610-D19E-4D9F-AF01-73AFF976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9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2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1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72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21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21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2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2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ksavinel@uci.edu" TargetMode="External"/><Relationship Id="rId5" Type="http://schemas.openxmlformats.org/officeDocument/2006/relationships/hyperlink" Target="mailto:lpearl@uci.edu" TargetMode="External"/><Relationship Id="rId6" Type="http://schemas.openxmlformats.org/officeDocument/2006/relationships/hyperlink" Target="mailto:gscontra@uci.edu" TargetMode="External"/><Relationship Id="rId7" Type="http://schemas.openxmlformats.org/officeDocument/2006/relationships/image" Target="media/image1.JP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</Pages>
  <Words>542</Words>
  <Characters>3095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Gregory Scontras</cp:lastModifiedBy>
  <cp:revision>21</cp:revision>
  <dcterms:created xsi:type="dcterms:W3CDTF">2017-06-26T23:10:00Z</dcterms:created>
  <dcterms:modified xsi:type="dcterms:W3CDTF">2017-06-28T21:28:00Z</dcterms:modified>
</cp:coreProperties>
</file>